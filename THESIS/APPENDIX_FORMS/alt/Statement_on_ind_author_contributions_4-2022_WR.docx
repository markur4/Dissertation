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w:t>
      </w:r>
      <w:proofErr w:type="gramStart"/>
      <w:r w:rsidR="0041582E">
        <w:rPr>
          <w:b/>
          <w:sz w:val="22"/>
          <w:szCs w:val="22"/>
          <w:lang w:val="en-US"/>
        </w:rPr>
        <w:t>dissertation</w:t>
      </w:r>
      <w:proofErr w:type="gramEnd"/>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0"/>
        <w:gridCol w:w="1287"/>
        <w:gridCol w:w="1736"/>
        <w:gridCol w:w="1188"/>
        <w:gridCol w:w="1032"/>
        <w:gridCol w:w="1298"/>
      </w:tblGrid>
      <w:tr w:rsidR="00B6321B" w:rsidRPr="007F217D" w14:paraId="257BDB2C" w14:textId="77777777" w:rsidTr="00633F3D">
        <w:tc>
          <w:tcPr>
            <w:tcW w:w="9271" w:type="dxa"/>
            <w:gridSpan w:val="6"/>
            <w:tcMar>
              <w:top w:w="28" w:type="dxa"/>
              <w:left w:w="57" w:type="dxa"/>
              <w:bottom w:w="28" w:type="dxa"/>
              <w:right w:w="57" w:type="dxa"/>
            </w:tcMar>
            <w:vAlign w:val="center"/>
          </w:tcPr>
          <w:p w14:paraId="394EA80F" w14:textId="71E779AE" w:rsidR="0083209A" w:rsidRPr="005F2EEC" w:rsidRDefault="0083209A" w:rsidP="0083209A">
            <w:pPr>
              <w:spacing w:after="100"/>
              <w:rPr>
                <w:szCs w:val="20"/>
                <w:lang w:val="en-US"/>
              </w:rPr>
            </w:pPr>
            <w:bookmarkStart w:id="0" w:name="OLE_LINK19"/>
            <w:r>
              <w:rPr>
                <w:b/>
                <w:szCs w:val="20"/>
                <w:lang w:val="en-US"/>
              </w:rPr>
              <w:t>Manus</w:t>
            </w:r>
            <w:r w:rsidR="00B421BF">
              <w:rPr>
                <w:b/>
                <w:szCs w:val="20"/>
                <w:lang w:val="en-US"/>
              </w:rPr>
              <w:t>c</w:t>
            </w:r>
            <w:r>
              <w:rPr>
                <w:b/>
                <w:szCs w:val="20"/>
                <w:lang w:val="en-US"/>
              </w:rPr>
              <w:t>ript 1</w:t>
            </w:r>
            <w:r w:rsidR="00D77592">
              <w:rPr>
                <w:b/>
                <w:szCs w:val="20"/>
                <w:lang w:val="en-US"/>
              </w:rPr>
              <w:t xml:space="preserve">: </w:t>
            </w:r>
            <w:r>
              <w:rPr>
                <w:b/>
                <w:szCs w:val="20"/>
                <w:lang w:val="en-US"/>
              </w:rPr>
              <w:t>Research Article</w:t>
            </w:r>
            <w:r w:rsidR="00D77592">
              <w:rPr>
                <w:b/>
                <w:szCs w:val="20"/>
                <w:lang w:val="en-US"/>
              </w:rPr>
              <w:t xml:space="preserve"> (</w:t>
            </w:r>
            <w:r w:rsidR="00B421BF">
              <w:rPr>
                <w:b/>
                <w:szCs w:val="20"/>
                <w:lang w:val="en-US"/>
              </w:rPr>
              <w:t>preliminary accepted</w:t>
            </w:r>
            <w:r>
              <w:rPr>
                <w:b/>
                <w:szCs w:val="20"/>
                <w:lang w:val="en-US"/>
              </w:rPr>
              <w:t>)</w:t>
            </w:r>
            <w:r w:rsidRPr="005F2EEC">
              <w:rPr>
                <w:szCs w:val="20"/>
                <w:lang w:val="en-US"/>
              </w:rPr>
              <w:t xml:space="preserve"> </w:t>
            </w:r>
          </w:p>
          <w:p w14:paraId="2A01E35B" w14:textId="29203BB7" w:rsidR="00B6321B" w:rsidRPr="00AB5DB5" w:rsidRDefault="0083209A" w:rsidP="00647F3D">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w:t>
            </w:r>
            <w:bookmarkStart w:id="4" w:name="OLE_LINK203"/>
            <w:bookmarkStart w:id="5" w:name="OLE_LINK204"/>
            <w:r w:rsidRPr="00D45EFA">
              <w:rPr>
                <w:szCs w:val="20"/>
                <w:lang w:val="en-US"/>
              </w:rPr>
              <w:t>Susanne Beck</w:t>
            </w:r>
            <w:r w:rsidR="00522780">
              <w:rPr>
                <w:szCs w:val="20"/>
                <w:lang w:val="en-US"/>
              </w:rPr>
              <w:t xml:space="preserve"> </w:t>
            </w:r>
            <w:bookmarkEnd w:id="4"/>
            <w:bookmarkEnd w:id="5"/>
            <w:r w:rsidR="00522780">
              <w:rPr>
                <w:szCs w:val="20"/>
                <w:lang w:val="en-US"/>
              </w:rPr>
              <w:t>(SB)</w:t>
            </w:r>
            <w:r w:rsidRPr="00D45EFA">
              <w:rPr>
                <w:szCs w:val="20"/>
                <w:lang w:val="en-US"/>
              </w:rPr>
              <w:t xml:space="preserve">, </w:t>
            </w:r>
            <w:bookmarkStart w:id="6" w:name="OLE_LINK193"/>
            <w:r w:rsidR="00BB188C">
              <w:rPr>
                <w:szCs w:val="20"/>
                <w:lang w:val="en-US"/>
              </w:rPr>
              <w:t>Doris Schneider</w:t>
            </w:r>
            <w:r w:rsidR="00CE2146">
              <w:rPr>
                <w:szCs w:val="20"/>
                <w:lang w:val="en-US"/>
              </w:rPr>
              <w:t xml:space="preserve"> (DS)</w:t>
            </w:r>
            <w:r w:rsidRPr="00D45EFA">
              <w:rPr>
                <w:szCs w:val="20"/>
                <w:lang w:val="en-US"/>
              </w:rPr>
              <w:t xml:space="preserve">, </w:t>
            </w:r>
            <w:bookmarkStart w:id="7" w:name="_Hlk160538542"/>
            <w:bookmarkStart w:id="8" w:name="OLE_LINK12"/>
            <w:bookmarkEnd w:id="6"/>
            <w:r w:rsidR="007F477C" w:rsidRPr="00874CFA">
              <w:rPr>
                <w:rFonts w:cs="Arial"/>
                <w:szCs w:val="20"/>
                <w:lang w:val="en-US"/>
              </w:rPr>
              <w:t xml:space="preserve">Wyonna </w:t>
            </w:r>
            <w:ins w:id="9" w:author="Wyonna Rindt" w:date="2024-03-30T23:25:00Z">
              <w:r w:rsidR="00250895">
                <w:rPr>
                  <w:rFonts w:cs="Arial"/>
                  <w:szCs w:val="20"/>
                  <w:lang w:val="en-US"/>
                </w:rPr>
                <w:t xml:space="preserve">Darleen </w:t>
              </w:r>
            </w:ins>
            <w:r w:rsidR="007F477C" w:rsidRPr="00874CFA">
              <w:rPr>
                <w:rFonts w:cs="Arial"/>
                <w:szCs w:val="20"/>
                <w:lang w:val="en-US"/>
              </w:rPr>
              <w:t>Rindt</w:t>
            </w:r>
            <w:bookmarkEnd w:id="7"/>
            <w:bookmarkEnd w:id="8"/>
            <w:r w:rsidR="007F477C">
              <w:rPr>
                <w:rFonts w:cs="Arial"/>
                <w:szCs w:val="20"/>
                <w:lang w:val="en-US"/>
              </w:rPr>
              <w:t xml:space="preserve"> </w:t>
            </w:r>
            <w:r w:rsidR="007F477C">
              <w:rPr>
                <w:szCs w:val="20"/>
                <w:lang w:val="en-US"/>
              </w:rPr>
              <w:t>(W</w:t>
            </w:r>
            <w:ins w:id="10" w:author="Wyonna Rindt" w:date="2024-03-30T23:25:00Z">
              <w:r w:rsidR="00250895">
                <w:rPr>
                  <w:szCs w:val="20"/>
                  <w:lang w:val="en-US"/>
                </w:rPr>
                <w:t>D</w:t>
              </w:r>
            </w:ins>
            <w:r w:rsidR="007F477C">
              <w:rPr>
                <w:szCs w:val="20"/>
                <w:lang w:val="en-US"/>
              </w:rPr>
              <w:t>R)</w:t>
            </w:r>
            <w:r w:rsidRPr="00D45EFA">
              <w:rPr>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Pr="00D45EFA">
              <w:rPr>
                <w:szCs w:val="20"/>
                <w:lang w:val="en-US"/>
              </w:rPr>
              <w:t xml:space="preserve">, Jutta </w:t>
            </w:r>
            <w:proofErr w:type="spellStart"/>
            <w:r w:rsidRPr="00D45EFA">
              <w:rPr>
                <w:szCs w:val="20"/>
                <w:lang w:val="en-US"/>
              </w:rPr>
              <w:t>Meißner-Weigl</w:t>
            </w:r>
            <w:proofErr w:type="spellEnd"/>
            <w:r w:rsidRPr="00D45EFA">
              <w:rPr>
                <w:szCs w:val="20"/>
                <w:lang w:val="en-US"/>
              </w:rPr>
              <w:t xml:space="preserve">, </w:t>
            </w:r>
            <w:bookmarkStart w:id="11" w:name="OLE_LINK209"/>
            <w:r w:rsidRPr="00D45EFA">
              <w:rPr>
                <w:szCs w:val="20"/>
                <w:lang w:val="en-US"/>
              </w:rPr>
              <w:t xml:space="preserve">Sabine </w:t>
            </w:r>
            <w:proofErr w:type="spellStart"/>
            <w:r w:rsidRPr="00D45EFA">
              <w:rPr>
                <w:szCs w:val="20"/>
                <w:lang w:val="en-US"/>
              </w:rPr>
              <w:t>Zeck</w:t>
            </w:r>
            <w:proofErr w:type="spellEnd"/>
            <w:r w:rsidR="00A179A8">
              <w:rPr>
                <w:szCs w:val="20"/>
                <w:lang w:val="en-US"/>
              </w:rPr>
              <w:t xml:space="preserve"> </w:t>
            </w:r>
            <w:bookmarkEnd w:id="11"/>
            <w:r w:rsidR="00A179A8">
              <w:rPr>
                <w:szCs w:val="20"/>
                <w:lang w:val="en-US"/>
              </w:rPr>
              <w:t>(SE)</w:t>
            </w:r>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w:t>
            </w:r>
            <w:proofErr w:type="spellStart"/>
            <w:r w:rsidRPr="00D45EFA">
              <w:rPr>
                <w:szCs w:val="20"/>
                <w:lang w:val="en-US"/>
              </w:rPr>
              <w:t>Denitsa</w:t>
            </w:r>
            <w:proofErr w:type="spellEnd"/>
            <w:r w:rsidRPr="00D45EFA">
              <w:rPr>
                <w:szCs w:val="20"/>
                <w:lang w:val="en-US"/>
              </w:rPr>
              <w:t xml:space="preserve">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w:t>
            </w:r>
            <w:r w:rsidR="00CE2146">
              <w:rPr>
                <w:szCs w:val="20"/>
                <w:lang w:val="en-US"/>
              </w:rPr>
              <w:t>(FJ)</w:t>
            </w:r>
            <w:r w:rsidRPr="00D45EFA">
              <w:rPr>
                <w:szCs w:val="20"/>
                <w:lang w:val="en-US"/>
              </w:rPr>
              <w:t xml:space="preserve">, </w:t>
            </w:r>
            <w:r w:rsidR="00CE2146">
              <w:rPr>
                <w:szCs w:val="20"/>
                <w:lang w:val="en-US"/>
              </w:rPr>
              <w:t>Regina Ebert (RE)</w:t>
            </w:r>
            <w:r w:rsidR="00CE2146" w:rsidRPr="00D45EFA">
              <w:rPr>
                <w:szCs w:val="20"/>
                <w:lang w:val="en-US"/>
              </w:rPr>
              <w:t xml:space="preserve"> </w:t>
            </w:r>
            <w:r>
              <w:rPr>
                <w:szCs w:val="20"/>
                <w:lang w:val="en-US"/>
              </w:rPr>
              <w:t>(202</w:t>
            </w:r>
            <w:r w:rsidR="00874CFA">
              <w:rPr>
                <w:szCs w:val="20"/>
                <w:lang w:val="en-US"/>
              </w:rPr>
              <w:t>4</w:t>
            </w:r>
            <w:r>
              <w:rPr>
                <w:szCs w:val="20"/>
                <w:lang w:val="en-US"/>
              </w:rPr>
              <w:t xml:space="preserve">): </w:t>
            </w:r>
            <w:r w:rsidRPr="005F2EEC">
              <w:rPr>
                <w:szCs w:val="20"/>
                <w:lang w:val="en-US"/>
              </w:rPr>
              <w:t xml:space="preserve">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7F217D" w14:paraId="76574C2D" w14:textId="77777777" w:rsidTr="008C1B29">
        <w:trPr>
          <w:trHeight w:val="266"/>
        </w:trPr>
        <w:tc>
          <w:tcPr>
            <w:tcW w:w="2730"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41"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8C1B29">
        <w:tc>
          <w:tcPr>
            <w:tcW w:w="2730"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12" w:name="_Hlk151643717"/>
            <w:r w:rsidRPr="00AB5DB5">
              <w:rPr>
                <w:szCs w:val="20"/>
                <w:lang w:val="en-US"/>
              </w:rPr>
              <w:t>Study Design</w:t>
            </w:r>
          </w:p>
        </w:tc>
        <w:tc>
          <w:tcPr>
            <w:tcW w:w="1287" w:type="dxa"/>
            <w:tcMar>
              <w:top w:w="28" w:type="dxa"/>
              <w:left w:w="57" w:type="dxa"/>
              <w:bottom w:w="28" w:type="dxa"/>
              <w:right w:w="57" w:type="dxa"/>
            </w:tcMar>
            <w:vAlign w:val="center"/>
          </w:tcPr>
          <w:p w14:paraId="2270AA8B" w14:textId="2E6AFD79"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7F223E76" w14:textId="65407673"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5DA4330C" w14:textId="0B2B4B4F"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3CF41" w14:textId="494CEB07" w:rsidR="00444498" w:rsidRPr="00AB5DB5" w:rsidRDefault="00E40B1C" w:rsidP="00CE2146">
            <w:pPr>
              <w:jc w:val="center"/>
              <w:rPr>
                <w:szCs w:val="20"/>
                <w:lang w:val="en-US"/>
              </w:rPr>
            </w:pPr>
            <w:r>
              <w:rPr>
                <w:szCs w:val="20"/>
                <w:lang w:val="en-US"/>
              </w:rPr>
              <w:t>Dirk Hose</w:t>
            </w:r>
          </w:p>
        </w:tc>
        <w:tc>
          <w:tcPr>
            <w:tcW w:w="1298" w:type="dxa"/>
            <w:tcMar>
              <w:top w:w="28" w:type="dxa"/>
              <w:left w:w="57" w:type="dxa"/>
              <w:bottom w:w="28" w:type="dxa"/>
              <w:right w:w="57" w:type="dxa"/>
            </w:tcMar>
            <w:vAlign w:val="center"/>
          </w:tcPr>
          <w:p w14:paraId="418E37A0" w14:textId="6E879804" w:rsidR="00444498" w:rsidRPr="00AB5DB5" w:rsidRDefault="00E40B1C" w:rsidP="00CE2146">
            <w:pPr>
              <w:jc w:val="center"/>
              <w:rPr>
                <w:szCs w:val="20"/>
                <w:lang w:val="en-US"/>
              </w:rPr>
            </w:pPr>
            <w:r>
              <w:rPr>
                <w:szCs w:val="20"/>
                <w:lang w:val="en-US"/>
              </w:rPr>
              <w:t xml:space="preserve">Anja </w:t>
            </w:r>
            <w:proofErr w:type="spellStart"/>
            <w:r>
              <w:rPr>
                <w:szCs w:val="20"/>
                <w:lang w:val="en-US"/>
              </w:rPr>
              <w:t>Seckinger</w:t>
            </w:r>
            <w:proofErr w:type="spellEnd"/>
          </w:p>
        </w:tc>
      </w:tr>
      <w:tr w:rsidR="0083209A" w:rsidRPr="00AB5DB5" w14:paraId="65EB5A87" w14:textId="77777777" w:rsidTr="008C1B29">
        <w:tc>
          <w:tcPr>
            <w:tcW w:w="2730"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r w:rsidRPr="00AB5DB5">
              <w:rPr>
                <w:szCs w:val="20"/>
                <w:lang w:val="en-US"/>
              </w:rPr>
              <w:t>Methods Development</w:t>
            </w:r>
          </w:p>
        </w:tc>
        <w:tc>
          <w:tcPr>
            <w:tcW w:w="1287" w:type="dxa"/>
            <w:tcMar>
              <w:top w:w="28" w:type="dxa"/>
              <w:left w:w="57" w:type="dxa"/>
              <w:bottom w:w="28" w:type="dxa"/>
              <w:right w:w="57" w:type="dxa"/>
            </w:tcMar>
            <w:vAlign w:val="center"/>
          </w:tcPr>
          <w:p w14:paraId="02B45689" w14:textId="130159F4" w:rsidR="0083209A" w:rsidRPr="00A95DEB" w:rsidRDefault="00EA3291" w:rsidP="00CE2146">
            <w:pPr>
              <w:jc w:val="center"/>
              <w:rPr>
                <w:szCs w:val="20"/>
                <w:u w:val="single"/>
                <w:lang w:val="en-US"/>
              </w:rPr>
            </w:pPr>
            <w:r>
              <w:rPr>
                <w:szCs w:val="20"/>
                <w:u w:val="single"/>
                <w:lang w:val="en-US"/>
              </w:rPr>
              <w:t>MK</w:t>
            </w:r>
          </w:p>
        </w:tc>
        <w:tc>
          <w:tcPr>
            <w:tcW w:w="1736" w:type="dxa"/>
            <w:tcMar>
              <w:top w:w="28" w:type="dxa"/>
              <w:left w:w="57" w:type="dxa"/>
              <w:bottom w:w="28" w:type="dxa"/>
              <w:right w:w="57" w:type="dxa"/>
            </w:tcMar>
            <w:vAlign w:val="center"/>
          </w:tcPr>
          <w:p w14:paraId="5B6866F6" w14:textId="638FCA15" w:rsidR="0083209A" w:rsidRDefault="00BB188C" w:rsidP="00CE2146">
            <w:pPr>
              <w:jc w:val="center"/>
              <w:rPr>
                <w:szCs w:val="20"/>
              </w:rPr>
            </w:pPr>
            <w:r>
              <w:rPr>
                <w:szCs w:val="20"/>
                <w:lang w:val="en-US"/>
              </w:rPr>
              <w:t>DS</w:t>
            </w:r>
          </w:p>
        </w:tc>
        <w:tc>
          <w:tcPr>
            <w:tcW w:w="1188" w:type="dxa"/>
            <w:tcMar>
              <w:top w:w="28" w:type="dxa"/>
              <w:left w:w="57" w:type="dxa"/>
              <w:bottom w:w="28" w:type="dxa"/>
              <w:right w:w="57" w:type="dxa"/>
            </w:tcMar>
            <w:vAlign w:val="center"/>
          </w:tcPr>
          <w:p w14:paraId="4F42D71E" w14:textId="6DD09B74" w:rsidR="0083209A" w:rsidRPr="00AB5DB5" w:rsidRDefault="007F477C" w:rsidP="00CE2146">
            <w:pPr>
              <w:jc w:val="center"/>
              <w:rPr>
                <w:szCs w:val="20"/>
                <w:lang w:val="en-US"/>
              </w:rPr>
            </w:pPr>
            <w:r>
              <w:rPr>
                <w:szCs w:val="20"/>
                <w:lang w:val="en-US"/>
              </w:rPr>
              <w:t>W</w:t>
            </w:r>
            <w:ins w:id="13" w:author="Wyonna Rindt" w:date="2024-03-30T23:25:00Z">
              <w:r w:rsidR="00250895">
                <w:rPr>
                  <w:szCs w:val="20"/>
                  <w:lang w:val="en-US"/>
                </w:rPr>
                <w:t>D</w:t>
              </w:r>
            </w:ins>
            <w:r>
              <w:rPr>
                <w:szCs w:val="20"/>
                <w:lang w:val="en-US"/>
              </w:rPr>
              <w:t>R</w:t>
            </w:r>
          </w:p>
        </w:tc>
        <w:tc>
          <w:tcPr>
            <w:tcW w:w="1032" w:type="dxa"/>
            <w:tcMar>
              <w:top w:w="28" w:type="dxa"/>
              <w:left w:w="57" w:type="dxa"/>
              <w:bottom w:w="28" w:type="dxa"/>
              <w:right w:w="57" w:type="dxa"/>
            </w:tcMar>
            <w:vAlign w:val="center"/>
          </w:tcPr>
          <w:p w14:paraId="52436C05" w14:textId="77777777" w:rsidR="0083209A" w:rsidRPr="00AB5DB5" w:rsidRDefault="0083209A" w:rsidP="00CE2146">
            <w:pPr>
              <w:jc w:val="center"/>
              <w:rPr>
                <w:szCs w:val="20"/>
                <w:lang w:val="en-US"/>
              </w:rPr>
            </w:pPr>
          </w:p>
        </w:tc>
        <w:tc>
          <w:tcPr>
            <w:tcW w:w="1298" w:type="dxa"/>
            <w:tcMar>
              <w:top w:w="28" w:type="dxa"/>
              <w:left w:w="57" w:type="dxa"/>
              <w:bottom w:w="28" w:type="dxa"/>
              <w:right w:w="57" w:type="dxa"/>
            </w:tcMar>
            <w:vAlign w:val="center"/>
          </w:tcPr>
          <w:p w14:paraId="7F93D8A6" w14:textId="77777777" w:rsidR="0083209A" w:rsidRPr="00AB5DB5" w:rsidRDefault="0083209A" w:rsidP="00CE2146">
            <w:pPr>
              <w:jc w:val="center"/>
              <w:rPr>
                <w:szCs w:val="20"/>
                <w:lang w:val="en-US"/>
              </w:rPr>
            </w:pPr>
          </w:p>
        </w:tc>
      </w:tr>
      <w:bookmarkEnd w:id="12"/>
      <w:tr w:rsidR="00444498" w:rsidRPr="00AB5DB5" w14:paraId="217260A8" w14:textId="77777777" w:rsidTr="008C1B29">
        <w:tc>
          <w:tcPr>
            <w:tcW w:w="2730"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r w:rsidRPr="00AB5DB5">
              <w:rPr>
                <w:szCs w:val="20"/>
                <w:lang w:val="en-US"/>
              </w:rPr>
              <w:t xml:space="preserve">Data Collection </w:t>
            </w:r>
          </w:p>
        </w:tc>
        <w:tc>
          <w:tcPr>
            <w:tcW w:w="1287" w:type="dxa"/>
            <w:tcMar>
              <w:top w:w="28" w:type="dxa"/>
              <w:left w:w="57" w:type="dxa"/>
              <w:bottom w:w="28" w:type="dxa"/>
              <w:right w:w="57" w:type="dxa"/>
            </w:tcMar>
            <w:vAlign w:val="center"/>
          </w:tcPr>
          <w:p w14:paraId="4737D9D7" w14:textId="3E417700"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4ACE226" w14:textId="7F4083A5" w:rsidR="00444498" w:rsidRPr="00AB5DB5" w:rsidRDefault="00BB188C" w:rsidP="00CE2146">
            <w:pPr>
              <w:jc w:val="center"/>
              <w:rPr>
                <w:szCs w:val="20"/>
                <w:lang w:val="en-US"/>
              </w:rPr>
            </w:pPr>
            <w:r>
              <w:rPr>
                <w:szCs w:val="20"/>
              </w:rPr>
              <w:t>DS</w:t>
            </w:r>
          </w:p>
        </w:tc>
        <w:tc>
          <w:tcPr>
            <w:tcW w:w="1188" w:type="dxa"/>
            <w:tcMar>
              <w:top w:w="28" w:type="dxa"/>
              <w:left w:w="57" w:type="dxa"/>
              <w:bottom w:w="28" w:type="dxa"/>
              <w:right w:w="57" w:type="dxa"/>
            </w:tcMar>
            <w:vAlign w:val="center"/>
          </w:tcPr>
          <w:p w14:paraId="376CABDD" w14:textId="7D4F3018" w:rsidR="00444498" w:rsidRPr="00AB5DB5" w:rsidRDefault="00A179A8" w:rsidP="00CE2146">
            <w:pPr>
              <w:jc w:val="center"/>
              <w:rPr>
                <w:szCs w:val="20"/>
                <w:lang w:val="en-US"/>
              </w:rPr>
            </w:pPr>
            <w:r>
              <w:rPr>
                <w:szCs w:val="20"/>
                <w:lang w:val="en-US"/>
              </w:rPr>
              <w:t>SZ</w:t>
            </w:r>
          </w:p>
        </w:tc>
        <w:tc>
          <w:tcPr>
            <w:tcW w:w="1032" w:type="dxa"/>
            <w:tcMar>
              <w:top w:w="28" w:type="dxa"/>
              <w:left w:w="57" w:type="dxa"/>
              <w:bottom w:w="28" w:type="dxa"/>
              <w:right w:w="57" w:type="dxa"/>
            </w:tcMar>
            <w:vAlign w:val="center"/>
          </w:tcPr>
          <w:p w14:paraId="5F0A11E1" w14:textId="563C08BF" w:rsidR="00444498" w:rsidRPr="00AB5DB5" w:rsidRDefault="00E40B1C" w:rsidP="00CE2146">
            <w:pPr>
              <w:jc w:val="center"/>
              <w:rPr>
                <w:szCs w:val="20"/>
                <w:lang w:val="en-US"/>
              </w:rPr>
            </w:pPr>
            <w:r>
              <w:rPr>
                <w:szCs w:val="20"/>
                <w:lang w:val="en-US"/>
              </w:rPr>
              <w:t>Melanie Krug</w:t>
            </w:r>
          </w:p>
        </w:tc>
        <w:tc>
          <w:tcPr>
            <w:tcW w:w="1298" w:type="dxa"/>
            <w:tcMar>
              <w:top w:w="28" w:type="dxa"/>
              <w:left w:w="57" w:type="dxa"/>
              <w:bottom w:w="28" w:type="dxa"/>
              <w:right w:w="57" w:type="dxa"/>
            </w:tcMar>
            <w:vAlign w:val="center"/>
          </w:tcPr>
          <w:p w14:paraId="205CC15A" w14:textId="5DBCDDA2" w:rsidR="00444498" w:rsidRPr="00AB5DB5" w:rsidRDefault="00E40B1C" w:rsidP="00CE2146">
            <w:pPr>
              <w:jc w:val="center"/>
              <w:rPr>
                <w:szCs w:val="20"/>
                <w:lang w:val="en-US"/>
              </w:rPr>
            </w:pPr>
            <w:r>
              <w:rPr>
                <w:szCs w:val="20"/>
                <w:lang w:val="en-US"/>
              </w:rPr>
              <w:t xml:space="preserve">Jutta </w:t>
            </w:r>
            <w:proofErr w:type="spellStart"/>
            <w:r>
              <w:rPr>
                <w:szCs w:val="20"/>
                <w:lang w:val="en-US"/>
              </w:rPr>
              <w:t>Meißner-Weigl</w:t>
            </w:r>
            <w:proofErr w:type="spellEnd"/>
          </w:p>
        </w:tc>
      </w:tr>
      <w:tr w:rsidR="00444498" w:rsidRPr="00AB5DB5" w14:paraId="3C0CCD07" w14:textId="77777777" w:rsidTr="008C1B29">
        <w:tc>
          <w:tcPr>
            <w:tcW w:w="2730"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r w:rsidRPr="00AB5DB5">
              <w:rPr>
                <w:szCs w:val="20"/>
                <w:lang w:val="en-US"/>
              </w:rPr>
              <w:t>Data Analysis and Interpretation</w:t>
            </w:r>
          </w:p>
        </w:tc>
        <w:tc>
          <w:tcPr>
            <w:tcW w:w="1287" w:type="dxa"/>
            <w:tcMar>
              <w:top w:w="28" w:type="dxa"/>
              <w:left w:w="57" w:type="dxa"/>
              <w:bottom w:w="28" w:type="dxa"/>
              <w:right w:w="57" w:type="dxa"/>
            </w:tcMar>
            <w:vAlign w:val="center"/>
          </w:tcPr>
          <w:p w14:paraId="6AE42BFE" w14:textId="5AAFB187"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E78922E" w14:textId="16D712E7" w:rsidR="00444498" w:rsidRPr="00AB5DB5" w:rsidRDefault="00522780" w:rsidP="00CE2146">
            <w:pPr>
              <w:jc w:val="center"/>
              <w:rPr>
                <w:szCs w:val="20"/>
                <w:lang w:val="en-US"/>
              </w:rPr>
            </w:pPr>
            <w:r>
              <w:rPr>
                <w:szCs w:val="20"/>
              </w:rPr>
              <w:t>SB</w:t>
            </w:r>
          </w:p>
        </w:tc>
        <w:tc>
          <w:tcPr>
            <w:tcW w:w="1188" w:type="dxa"/>
            <w:tcMar>
              <w:top w:w="28" w:type="dxa"/>
              <w:left w:w="57" w:type="dxa"/>
              <w:bottom w:w="28" w:type="dxa"/>
              <w:right w:w="57" w:type="dxa"/>
            </w:tcMar>
            <w:vAlign w:val="center"/>
          </w:tcPr>
          <w:p w14:paraId="028CBF90" w14:textId="4C5A0B05" w:rsidR="00444498" w:rsidRPr="00AB5DB5" w:rsidRDefault="00CE2146" w:rsidP="00CE2146">
            <w:pPr>
              <w:jc w:val="center"/>
              <w:rPr>
                <w:szCs w:val="20"/>
                <w:lang w:val="en-US"/>
              </w:rPr>
            </w:pPr>
            <w:r>
              <w:rPr>
                <w:szCs w:val="20"/>
              </w:rPr>
              <w:t>RE</w:t>
            </w:r>
          </w:p>
        </w:tc>
        <w:tc>
          <w:tcPr>
            <w:tcW w:w="1032" w:type="dxa"/>
            <w:tcMar>
              <w:top w:w="28" w:type="dxa"/>
              <w:left w:w="57" w:type="dxa"/>
              <w:bottom w:w="28" w:type="dxa"/>
              <w:right w:w="57" w:type="dxa"/>
            </w:tcMar>
            <w:vAlign w:val="center"/>
          </w:tcPr>
          <w:p w14:paraId="6C9DAA69" w14:textId="605287C5" w:rsidR="00444498" w:rsidRPr="00AB5DB5" w:rsidRDefault="00AC7C60" w:rsidP="00CE2146">
            <w:pPr>
              <w:jc w:val="center"/>
              <w:rPr>
                <w:szCs w:val="20"/>
                <w:lang w:val="en-US"/>
              </w:rPr>
            </w:pPr>
            <w:r>
              <w:rPr>
                <w:szCs w:val="20"/>
                <w:lang w:val="en-US"/>
              </w:rPr>
              <w:t>FJ</w:t>
            </w:r>
          </w:p>
        </w:tc>
        <w:tc>
          <w:tcPr>
            <w:tcW w:w="1298" w:type="dxa"/>
            <w:tcMar>
              <w:top w:w="28" w:type="dxa"/>
              <w:left w:w="57" w:type="dxa"/>
              <w:bottom w:w="28" w:type="dxa"/>
              <w:right w:w="57" w:type="dxa"/>
            </w:tcMar>
            <w:vAlign w:val="center"/>
          </w:tcPr>
          <w:p w14:paraId="779F79B3" w14:textId="315EA340" w:rsidR="00444498" w:rsidRPr="00AB5DB5" w:rsidRDefault="00B421BF" w:rsidP="00CE2146">
            <w:pPr>
              <w:jc w:val="center"/>
              <w:rPr>
                <w:szCs w:val="20"/>
                <w:lang w:val="en-US"/>
              </w:rPr>
            </w:pPr>
            <w:r>
              <w:rPr>
                <w:szCs w:val="20"/>
                <w:lang w:val="en-US"/>
              </w:rPr>
              <w:t>Dirk Hose</w:t>
            </w:r>
          </w:p>
        </w:tc>
      </w:tr>
      <w:tr w:rsidR="00444498" w:rsidRPr="001F15C1" w14:paraId="5E623E30" w14:textId="77777777" w:rsidTr="008C1B29">
        <w:trPr>
          <w:trHeight w:val="264"/>
        </w:trPr>
        <w:tc>
          <w:tcPr>
            <w:tcW w:w="2730"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287" w:type="dxa"/>
            <w:tcMar>
              <w:top w:w="28" w:type="dxa"/>
              <w:left w:w="57" w:type="dxa"/>
              <w:bottom w:w="28" w:type="dxa"/>
              <w:right w:w="57" w:type="dxa"/>
            </w:tcMar>
            <w:vAlign w:val="center"/>
          </w:tcPr>
          <w:p w14:paraId="6D4A2230" w14:textId="531413EE"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1296D831" w14:textId="17F13BEF"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27195BFB" w14:textId="0BFD9EDA"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tcPr>
          <w:p w14:paraId="12EA867A" w14:textId="77777777" w:rsidR="00444498" w:rsidRPr="00AB5DB5" w:rsidRDefault="00444498" w:rsidP="00CE2146">
            <w:pPr>
              <w:jc w:val="center"/>
              <w:rPr>
                <w:szCs w:val="20"/>
                <w:lang w:val="en-US"/>
              </w:rPr>
            </w:pPr>
          </w:p>
          <w:p w14:paraId="4A35A513" w14:textId="77777777" w:rsidR="00444498" w:rsidRPr="00AB5DB5" w:rsidRDefault="00444498" w:rsidP="00CE2146">
            <w:pPr>
              <w:jc w:val="center"/>
              <w:rPr>
                <w:szCs w:val="20"/>
                <w:lang w:val="en-US"/>
              </w:rPr>
            </w:pPr>
          </w:p>
          <w:p w14:paraId="070AB0EF" w14:textId="77777777" w:rsidR="00444498" w:rsidRPr="00AB5DB5" w:rsidRDefault="00444498" w:rsidP="00CE2146">
            <w:pPr>
              <w:jc w:val="center"/>
              <w:rPr>
                <w:szCs w:val="20"/>
                <w:lang w:val="en-US"/>
              </w:rPr>
            </w:pPr>
          </w:p>
          <w:p w14:paraId="40326AEF" w14:textId="77777777" w:rsidR="00444498" w:rsidRPr="00AB5DB5" w:rsidRDefault="00444498" w:rsidP="00CE2146">
            <w:pPr>
              <w:jc w:val="center"/>
              <w:rPr>
                <w:szCs w:val="20"/>
                <w:lang w:val="en-US"/>
              </w:rPr>
            </w:pPr>
          </w:p>
          <w:p w14:paraId="693D2FCF" w14:textId="77777777" w:rsidR="00444498" w:rsidRDefault="00444498" w:rsidP="00CE2146">
            <w:pPr>
              <w:jc w:val="center"/>
              <w:rPr>
                <w:szCs w:val="20"/>
                <w:lang w:val="en-US"/>
              </w:rPr>
            </w:pPr>
          </w:p>
          <w:p w14:paraId="6B6001FF" w14:textId="77777777" w:rsidR="00444498" w:rsidRPr="00AB5DB5" w:rsidRDefault="00444498" w:rsidP="00CE2146">
            <w:pPr>
              <w:jc w:val="center"/>
              <w:rPr>
                <w:szCs w:val="20"/>
                <w:lang w:val="en-US"/>
              </w:rPr>
            </w:pPr>
          </w:p>
        </w:tc>
        <w:tc>
          <w:tcPr>
            <w:tcW w:w="1298" w:type="dxa"/>
            <w:tcMar>
              <w:top w:w="28" w:type="dxa"/>
              <w:left w:w="57" w:type="dxa"/>
              <w:bottom w:w="28" w:type="dxa"/>
              <w:right w:w="57" w:type="dxa"/>
            </w:tcMar>
          </w:tcPr>
          <w:p w14:paraId="5D397FC2" w14:textId="77777777" w:rsidR="00444498" w:rsidRPr="00AB5DB5" w:rsidRDefault="00444498" w:rsidP="00CE2146">
            <w:pPr>
              <w:jc w:val="center"/>
              <w:rPr>
                <w:szCs w:val="20"/>
                <w:lang w:val="en-US"/>
              </w:rPr>
            </w:pPr>
          </w:p>
          <w:p w14:paraId="01E71384" w14:textId="77777777" w:rsidR="00444498" w:rsidRPr="00AB5DB5" w:rsidRDefault="00444498" w:rsidP="00CE2146">
            <w:pPr>
              <w:jc w:val="center"/>
              <w:rPr>
                <w:szCs w:val="20"/>
                <w:lang w:val="en-US"/>
              </w:rPr>
            </w:pPr>
          </w:p>
          <w:p w14:paraId="18E460DC" w14:textId="77777777" w:rsidR="00444498" w:rsidRPr="00AB5DB5" w:rsidRDefault="00444498" w:rsidP="00CE2146">
            <w:pPr>
              <w:jc w:val="center"/>
              <w:rPr>
                <w:szCs w:val="20"/>
                <w:lang w:val="en-US"/>
              </w:rPr>
            </w:pPr>
          </w:p>
          <w:p w14:paraId="0C648A5B" w14:textId="77777777" w:rsidR="00444498" w:rsidRPr="00AB5DB5" w:rsidRDefault="00444498" w:rsidP="00CE2146">
            <w:pPr>
              <w:jc w:val="center"/>
              <w:rPr>
                <w:szCs w:val="20"/>
                <w:lang w:val="en-US"/>
              </w:rPr>
            </w:pPr>
          </w:p>
          <w:p w14:paraId="081C728B" w14:textId="77777777" w:rsidR="00444498" w:rsidRDefault="00444498" w:rsidP="00CE2146">
            <w:pPr>
              <w:jc w:val="center"/>
              <w:rPr>
                <w:szCs w:val="20"/>
                <w:lang w:val="en-US"/>
              </w:rPr>
            </w:pPr>
          </w:p>
          <w:p w14:paraId="4662FBCA" w14:textId="77777777" w:rsidR="00444498" w:rsidRPr="00AB5DB5" w:rsidRDefault="00444498" w:rsidP="00CE2146">
            <w:pPr>
              <w:jc w:val="center"/>
              <w:rPr>
                <w:szCs w:val="20"/>
                <w:lang w:val="en-US"/>
              </w:rPr>
            </w:pPr>
          </w:p>
        </w:tc>
      </w:tr>
    </w:tbl>
    <w:p w14:paraId="79F88E0D" w14:textId="5681E40D"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w:t>
      </w:r>
      <w:r w:rsidR="00BB188C">
        <w:rPr>
          <w:lang w:val="en-US"/>
        </w:rPr>
        <w:t>DS</w:t>
      </w:r>
      <w:r w:rsidR="00444498" w:rsidRPr="00444498">
        <w:rPr>
          <w:lang w:val="en-US"/>
        </w:rPr>
        <w:t xml:space="preserve">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p>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7F217D" w14:paraId="7C58B7AF" w14:textId="77777777" w:rsidTr="00BF397F">
        <w:tc>
          <w:tcPr>
            <w:tcW w:w="9271" w:type="dxa"/>
            <w:gridSpan w:val="6"/>
            <w:tcMar>
              <w:top w:w="28" w:type="dxa"/>
              <w:left w:w="57" w:type="dxa"/>
              <w:bottom w:w="28" w:type="dxa"/>
              <w:right w:w="57" w:type="dxa"/>
            </w:tcMar>
            <w:vAlign w:val="center"/>
          </w:tcPr>
          <w:p w14:paraId="3999BF3C" w14:textId="27D0B468" w:rsidR="00D77592" w:rsidRDefault="00444498" w:rsidP="00D77592">
            <w:pPr>
              <w:spacing w:after="120"/>
              <w:rPr>
                <w:b/>
                <w:szCs w:val="20"/>
                <w:lang w:val="en-US"/>
              </w:rPr>
            </w:pPr>
            <w:bookmarkStart w:id="14" w:name="OLE_LINK20"/>
            <w:bookmarkStart w:id="15" w:name="OLE_LINK21"/>
            <w:bookmarkStart w:id="16" w:name="OLE_LINK40"/>
            <w:bookmarkStart w:id="17" w:name="OLE_LINK4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1E38A4">
              <w:rPr>
                <w:b/>
                <w:bCs/>
                <w:szCs w:val="20"/>
                <w:lang w:val="en-US"/>
              </w:rPr>
              <w:t>published</w:t>
            </w:r>
            <w:r w:rsidR="00D77592">
              <w:rPr>
                <w:b/>
                <w:bCs/>
                <w:szCs w:val="20"/>
                <w:lang w:val="en-US"/>
              </w:rPr>
              <w:t>)</w:t>
            </w:r>
            <w:r w:rsidRPr="001E4E3B">
              <w:rPr>
                <w:b/>
                <w:szCs w:val="20"/>
                <w:lang w:val="en-US"/>
              </w:rPr>
              <w:t xml:space="preserve"> </w:t>
            </w:r>
          </w:p>
          <w:p w14:paraId="6D3DF123" w14:textId="398AC369" w:rsidR="00633F3D" w:rsidRPr="00AB5DB5" w:rsidRDefault="00444498" w:rsidP="00E40B1C">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xml:space="preserve">, </w:t>
            </w:r>
            <w:bookmarkStart w:id="18" w:name="OLE_LINK191"/>
            <w:bookmarkStart w:id="19" w:name="OLE_LINK192"/>
            <w:r w:rsidR="00CE2146">
              <w:rPr>
                <w:szCs w:val="20"/>
                <w:lang w:val="en-US"/>
              </w:rPr>
              <w:t>Regina Ebert (RE)</w:t>
            </w:r>
            <w:r w:rsidRPr="00D45EFA">
              <w:rPr>
                <w:szCs w:val="20"/>
                <w:lang w:val="en-US"/>
              </w:rPr>
              <w:t xml:space="preserve"> </w:t>
            </w:r>
            <w:bookmarkEnd w:id="18"/>
            <w:bookmarkEnd w:id="19"/>
            <w:r w:rsidRPr="00D45EFA">
              <w:rPr>
                <w:szCs w:val="20"/>
                <w:lang w:val="en-US"/>
              </w:rPr>
              <w:t>(202</w:t>
            </w:r>
            <w:r w:rsidR="00874CFA">
              <w:rPr>
                <w:szCs w:val="20"/>
                <w:lang w:val="en-US"/>
              </w:rPr>
              <w:t>4</w:t>
            </w:r>
            <w:r w:rsidRPr="00D45EFA">
              <w:rPr>
                <w:szCs w:val="20"/>
                <w:lang w:val="en-US"/>
              </w:rPr>
              <w:t xml:space="preserve">):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w:t>
            </w:r>
            <w:bookmarkEnd w:id="14"/>
            <w:bookmarkEnd w:id="15"/>
            <w:r w:rsidR="00E40B1C" w:rsidRPr="00311BA0">
              <w:rPr>
                <w:lang w:val="en-US"/>
              </w:rPr>
              <w:t>9(95), 6304, https://doi.org/10.21105/joss.06304</w:t>
            </w:r>
          </w:p>
        </w:tc>
      </w:tr>
      <w:tr w:rsidR="00633F3D" w:rsidRPr="007F217D"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1E6325BF" w:rsidR="0083209A" w:rsidRPr="0066397A" w:rsidRDefault="0083209A" w:rsidP="0083209A">
            <w:pPr>
              <w:rPr>
                <w:szCs w:val="20"/>
              </w:rPr>
            </w:pPr>
            <w:bookmarkStart w:id="20" w:name="_Hlk151643471"/>
            <w:proofErr w:type="spellStart"/>
            <w:r>
              <w:rPr>
                <w:szCs w:val="20"/>
              </w:rPr>
              <w:t>Idea</w:t>
            </w:r>
            <w:proofErr w:type="spellEnd"/>
            <w:r w:rsidR="00BA06E7">
              <w:rPr>
                <w:szCs w:val="20"/>
              </w:rPr>
              <w:t xml:space="preserve">, </w:t>
            </w:r>
            <w:proofErr w:type="spellStart"/>
            <w:r w:rsidR="00BA06E7">
              <w:rPr>
                <w:szCs w:val="20"/>
              </w:rPr>
              <w:t>Architectural</w:t>
            </w:r>
            <w:proofErr w:type="spellEnd"/>
            <w:r w:rsidR="00BA06E7">
              <w:rPr>
                <w:szCs w:val="20"/>
              </w:rPr>
              <w:t xml:space="preserve">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21" w:name="OLE_LINK26"/>
            <w:r>
              <w:rPr>
                <w:szCs w:val="20"/>
                <w:u w:val="single"/>
                <w:lang w:val="en-US"/>
              </w:rPr>
              <w:t>MK</w:t>
            </w:r>
            <w:bookmarkEnd w:id="21"/>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6E1838FA" w14:textId="17BA26E8" w:rsidR="0066397A" w:rsidRPr="0066397A" w:rsidRDefault="0044459D" w:rsidP="0083209A">
            <w:pPr>
              <w:rPr>
                <w:szCs w:val="20"/>
                <w:lang w:val="en-US"/>
              </w:rPr>
            </w:pPr>
            <w:r>
              <w:rPr>
                <w:szCs w:val="20"/>
                <w:lang w:val="en-US"/>
              </w:rPr>
              <w:t>Software Development</w:t>
            </w:r>
          </w:p>
          <w:p w14:paraId="5C71AFA0" w14:textId="256302DB" w:rsidR="0066397A" w:rsidRDefault="0066397A" w:rsidP="0066397A">
            <w:pPr>
              <w:ind w:left="502"/>
              <w:rPr>
                <w:szCs w:val="20"/>
                <w:lang w:val="en-US"/>
              </w:rPr>
            </w:pPr>
            <w:r>
              <w:rPr>
                <w:szCs w:val="20"/>
                <w:lang w:val="en-US"/>
              </w:rPr>
              <w:t xml:space="preserve">Feature </w:t>
            </w:r>
            <w:r w:rsidR="005C2317" w:rsidRPr="0066397A">
              <w:rPr>
                <w:szCs w:val="20"/>
                <w:lang w:val="en-US"/>
              </w:rPr>
              <w:t>Implementation</w:t>
            </w:r>
          </w:p>
          <w:p w14:paraId="433C80A7" w14:textId="5F5826D5" w:rsidR="0083209A" w:rsidRPr="0066397A" w:rsidRDefault="00427481" w:rsidP="0066397A">
            <w:pPr>
              <w:ind w:left="502"/>
              <w:rPr>
                <w:szCs w:val="20"/>
                <w:lang w:val="en-US"/>
              </w:rPr>
            </w:pPr>
            <w:r>
              <w:rPr>
                <w:szCs w:val="20"/>
                <w:lang w:val="en-US"/>
              </w:rPr>
              <w:t>Testing</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1DCA8F09" w:rsidR="0066397A" w:rsidRPr="00AB5DB5" w:rsidRDefault="0066397A" w:rsidP="0066397A">
            <w:pPr>
              <w:ind w:left="502" w:hanging="502"/>
              <w:rPr>
                <w:szCs w:val="20"/>
                <w:lang w:val="en-US"/>
              </w:rPr>
            </w:pPr>
            <w:r>
              <w:rPr>
                <w:szCs w:val="20"/>
                <w:lang w:val="en-US"/>
              </w:rPr>
              <w:t>Distribution</w:t>
            </w:r>
            <w:r w:rsidRPr="0066397A">
              <w:rPr>
                <w:szCs w:val="20"/>
                <w:lang w:val="en-US"/>
              </w:rPr>
              <w:t xml:space="preserve"> of </w:t>
            </w:r>
            <w:r>
              <w:rPr>
                <w:szCs w:val="20"/>
                <w:lang w:val="en-US"/>
              </w:rPr>
              <w:t>Software</w:t>
            </w:r>
            <w:r>
              <w:rPr>
                <w:szCs w:val="20"/>
                <w:lang w:val="en-US"/>
              </w:rPr>
              <w:br/>
            </w:r>
            <w:r w:rsidR="005C2317" w:rsidRPr="0066397A">
              <w:rPr>
                <w:szCs w:val="20"/>
                <w:lang w:val="en-US"/>
              </w:rPr>
              <w:t>Documentation</w:t>
            </w:r>
            <w:r>
              <w:rPr>
                <w:szCs w:val="20"/>
                <w:lang w:val="en-US"/>
              </w:rPr>
              <w:br/>
            </w:r>
            <w:r w:rsidR="00427481">
              <w:rPr>
                <w:szCs w:val="20"/>
                <w:lang w:val="en-US"/>
              </w:rPr>
              <w:t>Version Control (GitHub)</w:t>
            </w:r>
            <w:r>
              <w:rPr>
                <w:szCs w:val="20"/>
                <w:lang w:val="en-US"/>
              </w:rPr>
              <w:br/>
            </w:r>
            <w:r w:rsidR="00427481">
              <w:rPr>
                <w:szCs w:val="20"/>
                <w:lang w:val="en-US"/>
              </w:rPr>
              <w:t>Deployment</w:t>
            </w:r>
            <w:r w:rsidR="002433CE">
              <w:rPr>
                <w:szCs w:val="20"/>
                <w:lang w:val="en-US"/>
              </w:rPr>
              <w:t xml:space="preserve"> </w:t>
            </w:r>
            <w:r w:rsidR="00427481">
              <w:rPr>
                <w:szCs w:val="20"/>
                <w:lang w:val="en-US"/>
              </w:rPr>
              <w:t>(</w:t>
            </w:r>
            <w:proofErr w:type="spellStart"/>
            <w:r w:rsidR="002433CE">
              <w:rPr>
                <w:szCs w:val="20"/>
                <w:lang w:val="en-US"/>
              </w:rPr>
              <w:t>PyPi</w:t>
            </w:r>
            <w:proofErr w:type="spellEnd"/>
            <w:r w:rsidR="00427481">
              <w:rPr>
                <w:szCs w:val="20"/>
                <w:lang w:val="en-US"/>
              </w:rPr>
              <w:t>)</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77777777" w:rsidR="005C2317" w:rsidRPr="00AB5DB5" w:rsidRDefault="005C2317" w:rsidP="005C2317">
            <w:pPr>
              <w:rPr>
                <w:szCs w:val="20"/>
                <w:lang w:val="en-US"/>
              </w:rPr>
            </w:pPr>
            <w:r w:rsidRPr="00AB5DB5">
              <w:rPr>
                <w:szCs w:val="20"/>
                <w:lang w:val="en-US"/>
              </w:rPr>
              <w:t>Manuscript Writing</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5D65C22B" w:rsidR="0083209A" w:rsidRPr="00AB5DB5" w:rsidRDefault="00CE2146" w:rsidP="0083209A">
            <w:pPr>
              <w:jc w:val="center"/>
              <w:rPr>
                <w:szCs w:val="20"/>
                <w:lang w:val="en-US"/>
              </w:rPr>
            </w:pPr>
            <w:r>
              <w:rPr>
                <w:szCs w:val="20"/>
                <w:lang w:val="en-US"/>
              </w:rPr>
              <w:t>RE</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20"/>
    <w:p w14:paraId="0BBD02B3" w14:textId="030E5E46" w:rsidR="00444498" w:rsidRDefault="00444498" w:rsidP="00444498">
      <w:pPr>
        <w:spacing w:after="100"/>
        <w:rPr>
          <w:rFonts w:cs="Courier New"/>
          <w:szCs w:val="20"/>
          <w:lang w:val="en-US"/>
        </w:rPr>
      </w:pPr>
      <w:r w:rsidRPr="00572318">
        <w:rPr>
          <w:rFonts w:cs="Courier New"/>
          <w:b/>
          <w:bCs/>
          <w:szCs w:val="20"/>
          <w:lang w:val="en-US"/>
        </w:rPr>
        <w:lastRenderedPageBreak/>
        <w:t>Explanations:</w:t>
      </w:r>
      <w:r>
        <w:rPr>
          <w:rFonts w:cs="Courier New"/>
          <w:szCs w:val="20"/>
          <w:lang w:val="en-US"/>
        </w:rPr>
        <w:t xml:space="preserve"> </w:t>
      </w:r>
      <w:r w:rsidRPr="00444498">
        <w:rPr>
          <w:rFonts w:cs="Courier New"/>
          <w:szCs w:val="20"/>
          <w:lang w:val="en-US"/>
        </w:rPr>
        <w:t xml:space="preserve">The software was entirely created by </w:t>
      </w:r>
      <w:r w:rsidR="00961C19">
        <w:rPr>
          <w:rFonts w:cs="Courier New"/>
          <w:szCs w:val="20"/>
          <w:lang w:val="en-US"/>
        </w:rPr>
        <w:t>Martin Kuric</w:t>
      </w:r>
      <w:r w:rsidRPr="00444498">
        <w:rPr>
          <w:rFonts w:cs="Courier New"/>
          <w:szCs w:val="20"/>
          <w:lang w:val="en-US"/>
        </w:rPr>
        <w:t xml:space="preserve">, comprising more than </w:t>
      </w:r>
      <w:bookmarkStart w:id="22" w:name="OLE_LINK65"/>
      <w:bookmarkStart w:id="23"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 (</w:t>
      </w:r>
      <w:bookmarkStart w:id="24" w:name="OLE_LINK63"/>
      <w:bookmarkStart w:id="25"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24"/>
      <w:bookmarkEnd w:id="25"/>
      <w:r>
        <w:rPr>
          <w:rFonts w:cs="Courier New"/>
          <w:szCs w:val="20"/>
          <w:lang w:val="en-US"/>
        </w:rPr>
        <w:t>able lines</w:t>
      </w:r>
      <w:r w:rsidRPr="00444498">
        <w:rPr>
          <w:rFonts w:cs="Courier New"/>
          <w:szCs w:val="20"/>
          <w:lang w:val="en-US"/>
        </w:rPr>
        <w:t>) and is comparable in size to a typical web application</w:t>
      </w:r>
      <w:bookmarkEnd w:id="22"/>
      <w:bookmarkEnd w:id="23"/>
      <w:r w:rsidRPr="00444498">
        <w:rPr>
          <w:rFonts w:cs="Courier New"/>
          <w:szCs w:val="20"/>
          <w:lang w:val="en-US"/>
        </w:rPr>
        <w:t>. The release</w:t>
      </w:r>
      <w:r w:rsidR="002558E5">
        <w:rPr>
          <w:rFonts w:cs="Courier New"/>
          <w:szCs w:val="20"/>
          <w:lang w:val="en-US"/>
        </w:rPr>
        <w:t xml:space="preserve"> of this software</w:t>
      </w:r>
      <w:r w:rsidRPr="00444498">
        <w:rPr>
          <w:rFonts w:cs="Courier New"/>
          <w:szCs w:val="20"/>
          <w:lang w:val="en-US"/>
        </w:rPr>
        <w:t xml:space="preserve"> involve</w:t>
      </w:r>
      <w:r w:rsidR="0051379E">
        <w:rPr>
          <w:rFonts w:cs="Courier New"/>
          <w:szCs w:val="20"/>
          <w:lang w:val="en-US"/>
        </w:rPr>
        <w:t xml:space="preserve">d </w:t>
      </w:r>
      <w:r w:rsidRPr="00444498">
        <w:rPr>
          <w:rFonts w:cs="Courier New"/>
          <w:szCs w:val="20"/>
          <w:lang w:val="en-US"/>
        </w:rPr>
        <w:t xml:space="preserve">version control using GitHub, </w:t>
      </w:r>
      <w:proofErr w:type="gramStart"/>
      <w:r w:rsidR="00427481">
        <w:rPr>
          <w:rFonts w:cs="Courier New"/>
          <w:szCs w:val="20"/>
          <w:lang w:val="en-US"/>
        </w:rPr>
        <w:t>packaging</w:t>
      </w:r>
      <w:proofErr w:type="gramEnd"/>
      <w:r w:rsidRPr="00444498">
        <w:rPr>
          <w:rFonts w:cs="Courier New"/>
          <w:szCs w:val="20"/>
          <w:lang w:val="en-US"/>
        </w:rPr>
        <w:t xml:space="preserve"> and deployment on </w:t>
      </w:r>
      <w:proofErr w:type="spellStart"/>
      <w:r w:rsidRPr="00444498">
        <w:rPr>
          <w:rFonts w:cs="Courier New"/>
          <w:szCs w:val="20"/>
          <w:lang w:val="en-US"/>
        </w:rPr>
        <w:t>PyPi</w:t>
      </w:r>
      <w:proofErr w:type="spellEnd"/>
      <w:r w:rsidRPr="00444498">
        <w:rPr>
          <w:rFonts w:cs="Courier New"/>
          <w:szCs w:val="20"/>
          <w:lang w:val="en-US"/>
        </w:rPr>
        <w:t>.</w:t>
      </w:r>
      <w:r w:rsidR="00EA3291">
        <w:rPr>
          <w:rFonts w:cs="Courier New"/>
          <w:szCs w:val="20"/>
          <w:lang w:val="en-US"/>
        </w:rPr>
        <w:t xml:space="preserve"> </w:t>
      </w:r>
      <w:r w:rsidR="00CE2146">
        <w:rPr>
          <w:rFonts w:cs="Courier New"/>
          <w:szCs w:val="20"/>
          <w:lang w:val="en-US"/>
        </w:rPr>
        <w:t>RE</w:t>
      </w:r>
      <w:r w:rsidR="00EA3291">
        <w:rPr>
          <w:rFonts w:cs="Courier New"/>
          <w:szCs w:val="20"/>
          <w:lang w:val="en-US"/>
        </w:rPr>
        <w:t xml:space="preserve"> </w:t>
      </w:r>
      <w:r w:rsidR="0065577B">
        <w:rPr>
          <w:rFonts w:cs="Courier New"/>
          <w:szCs w:val="20"/>
          <w:lang w:val="en-US"/>
        </w:rPr>
        <w:t xml:space="preserve">gave feedback on </w:t>
      </w:r>
      <w:r w:rsidR="001A231A">
        <w:rPr>
          <w:rFonts w:cs="Courier New"/>
          <w:szCs w:val="20"/>
          <w:lang w:val="en-US"/>
        </w:rPr>
        <w:t xml:space="preserve">the </w:t>
      </w:r>
      <w:r w:rsidR="00EA3291">
        <w:rPr>
          <w:rFonts w:cs="Courier New"/>
          <w:szCs w:val="20"/>
          <w:lang w:val="en-US"/>
        </w:rPr>
        <w:t>manuscript</w:t>
      </w:r>
      <w:r w:rsidR="001A231A">
        <w:rPr>
          <w:rFonts w:cs="Courier New"/>
          <w:szCs w:val="20"/>
          <w:lang w:val="en-US"/>
        </w:rPr>
        <w:t xml:space="preserve"> draft</w:t>
      </w:r>
      <w:r w:rsidR="00E40B1C">
        <w:rPr>
          <w:rFonts w:cs="Courier New"/>
          <w:szCs w:val="20"/>
          <w:lang w:val="en-US"/>
        </w:rPr>
        <w:t xml:space="preserve"> and </w:t>
      </w:r>
      <w:r w:rsidR="001A231A" w:rsidRPr="001A231A">
        <w:rPr>
          <w:rFonts w:cs="Courier New"/>
          <w:szCs w:val="20"/>
          <w:lang w:val="en-US"/>
        </w:rPr>
        <w:t>has raised the funds for financing</w:t>
      </w:r>
      <w:r w:rsidR="00EA3291">
        <w:rPr>
          <w:rFonts w:cs="Courier New"/>
          <w:szCs w:val="20"/>
          <w:lang w:val="en-US"/>
        </w:rPr>
        <w:t>.</w:t>
      </w:r>
    </w:p>
    <w:p w14:paraId="2B81B775" w14:textId="77777777" w:rsidR="00E40B1C" w:rsidRPr="008E48BE" w:rsidRDefault="00E40B1C" w:rsidP="00444498">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7F217D"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26" w:name="OLE_LINK22"/>
            <w:bookmarkStart w:id="27" w:name="OLE_LINK8"/>
            <w:bookmarkStart w:id="28" w:name="OLE_LINK9"/>
            <w:bookmarkEnd w:id="16"/>
            <w:bookmarkEnd w:id="17"/>
            <w:r>
              <w:rPr>
                <w:b/>
                <w:szCs w:val="20"/>
                <w:lang w:val="en-US"/>
              </w:rPr>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29" w:name="_Hlk151049267"/>
            <w:bookmarkStart w:id="30" w:name="OLE_LINK45"/>
            <w:r w:rsidR="00D77592">
              <w:rPr>
                <w:b/>
                <w:szCs w:val="20"/>
                <w:lang w:val="en-US"/>
              </w:rPr>
              <w:t>)</w:t>
            </w:r>
          </w:p>
          <w:p w14:paraId="5F825DB1" w14:textId="21366141" w:rsidR="001F15C1" w:rsidRPr="00AB5DB5" w:rsidRDefault="001F15C1" w:rsidP="00C826A2">
            <w:pPr>
              <w:rPr>
                <w:b/>
                <w:szCs w:val="20"/>
                <w:lang w:val="en-US"/>
              </w:rPr>
            </w:pPr>
            <w:r w:rsidRPr="00E03EB0">
              <w:rPr>
                <w:szCs w:val="20"/>
                <w:lang w:val="en-US"/>
              </w:rPr>
              <w:t xml:space="preserve">Daniela Simone </w:t>
            </w:r>
            <w:proofErr w:type="spellStart"/>
            <w:r w:rsidRPr="00E03EB0">
              <w:rPr>
                <w:szCs w:val="20"/>
                <w:lang w:val="en-US"/>
              </w:rPr>
              <w:t>Maichl</w:t>
            </w:r>
            <w:proofErr w:type="spellEnd"/>
            <w:r w:rsidR="00AE1B1C">
              <w:rPr>
                <w:szCs w:val="20"/>
                <w:lang w:val="en-US"/>
              </w:rPr>
              <w:t xml:space="preserve"> (DSM)</w:t>
            </w:r>
            <w:r w:rsidRPr="00E03EB0">
              <w:rPr>
                <w:szCs w:val="20"/>
                <w:lang w:val="en-US"/>
              </w:rPr>
              <w:t xml:space="preserve">, </w:t>
            </w:r>
            <w:bookmarkEnd w:id="29"/>
            <w:bookmarkEnd w:id="30"/>
            <w:r w:rsidRPr="00E03EB0">
              <w:rPr>
                <w:szCs w:val="20"/>
                <w:lang w:val="en-US"/>
              </w:rPr>
              <w:t xml:space="preserve">Julius Arthur </w:t>
            </w:r>
            <w:proofErr w:type="spellStart"/>
            <w:r w:rsidRPr="00E03EB0">
              <w:rPr>
                <w:szCs w:val="20"/>
                <w:lang w:val="en-US"/>
              </w:rPr>
              <w:t>Kirner</w:t>
            </w:r>
            <w:proofErr w:type="spellEnd"/>
            <w:r w:rsidR="00522780">
              <w:rPr>
                <w:szCs w:val="20"/>
                <w:lang w:val="en-US"/>
              </w:rPr>
              <w:t xml:space="preserve"> (</w:t>
            </w:r>
            <w:bookmarkStart w:id="31" w:name="_Hlk162012992"/>
            <w:bookmarkStart w:id="32" w:name="OLE_LINK205"/>
            <w:r w:rsidR="00522780">
              <w:rPr>
                <w:szCs w:val="20"/>
                <w:lang w:val="en-US"/>
              </w:rPr>
              <w:t>JAK</w:t>
            </w:r>
            <w:bookmarkEnd w:id="31"/>
            <w:bookmarkEnd w:id="32"/>
            <w:r w:rsidR="00522780">
              <w:rPr>
                <w:szCs w:val="20"/>
                <w:lang w:val="en-US"/>
              </w:rPr>
              <w:t>)</w:t>
            </w:r>
            <w:r w:rsidRPr="00E03EB0">
              <w:rPr>
                <w:szCs w:val="20"/>
                <w:lang w:val="en-US"/>
              </w:rPr>
              <w:t>, Susanne Beck</w:t>
            </w:r>
            <w:r w:rsidR="00522780">
              <w:rPr>
                <w:szCs w:val="20"/>
                <w:lang w:val="en-US"/>
              </w:rPr>
              <w:t xml:space="preserve"> (SB)</w:t>
            </w:r>
            <w:r w:rsidRPr="00E03EB0">
              <w:rPr>
                <w:szCs w:val="20"/>
                <w:lang w:val="en-US"/>
              </w:rPr>
              <w:t xml:space="preserve">, Wen-Hui Cheng, Melanie Krug,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w:t>
            </w:r>
            <w:r w:rsidR="00CE2146">
              <w:rPr>
                <w:szCs w:val="20"/>
                <w:lang w:val="en-US"/>
              </w:rPr>
              <w:t>Regina Ebert (RE)</w:t>
            </w:r>
            <w:r w:rsidR="00CE2146" w:rsidRPr="00D45EFA">
              <w:rPr>
                <w:szCs w:val="20"/>
                <w:lang w:val="en-US"/>
              </w:rPr>
              <w:t xml:space="preserve"> </w:t>
            </w:r>
            <w:r w:rsidRPr="00E03EB0">
              <w:rPr>
                <w:szCs w:val="20"/>
                <w:lang w:val="en-US"/>
              </w:rPr>
              <w:t xml:space="preserve">&amp;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(FJ) </w:t>
            </w:r>
            <w:r w:rsidRPr="00E03EB0">
              <w:rPr>
                <w:szCs w:val="20"/>
                <w:lang w:val="en-US"/>
              </w:rPr>
              <w:t xml:space="preserve">(2023): </w:t>
            </w:r>
            <w:bookmarkStart w:id="33"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33"/>
            <w:r>
              <w:rPr>
                <w:szCs w:val="20"/>
                <w:lang w:val="en-US"/>
              </w:rPr>
              <w:t xml:space="preserve">, </w:t>
            </w:r>
            <w:r w:rsidRPr="00E03EB0">
              <w:rPr>
                <w:b/>
                <w:bCs/>
                <w:szCs w:val="20"/>
                <w:lang w:val="en-US"/>
              </w:rPr>
              <w:t>Blood Cancer Journal 13:134</w:t>
            </w:r>
            <w:bookmarkEnd w:id="26"/>
          </w:p>
        </w:tc>
      </w:tr>
      <w:tr w:rsidR="001F15C1" w:rsidRPr="007F217D"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bookmarkStart w:id="34" w:name="_Hlk162012532"/>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1CA7DB67"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453FC32" w14:textId="77CF5DF4" w:rsidR="001F15C1" w:rsidRPr="00AB5DB5" w:rsidRDefault="00522780" w:rsidP="00E40B1C">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2BD7459E"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bookmarkEnd w:id="34"/>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5D69D383"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090510E4" w14:textId="480AC176" w:rsidR="001F15C1" w:rsidRPr="00AB5DB5" w:rsidRDefault="00522780" w:rsidP="002433CE">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2265A132" w14:textId="7317604D" w:rsidR="001F15C1" w:rsidRPr="00AB5DB5" w:rsidRDefault="000E0229" w:rsidP="002433CE">
            <w:pPr>
              <w:jc w:val="center"/>
              <w:rPr>
                <w:szCs w:val="20"/>
                <w:lang w:val="en-US"/>
              </w:rPr>
            </w:pPr>
            <w:r>
              <w:rPr>
                <w:szCs w:val="20"/>
                <w:lang w:val="en-US"/>
              </w:rPr>
              <w:t>Melanie Krug</w:t>
            </w:r>
          </w:p>
        </w:tc>
        <w:tc>
          <w:tcPr>
            <w:tcW w:w="1276" w:type="dxa"/>
            <w:tcMar>
              <w:top w:w="28" w:type="dxa"/>
              <w:left w:w="57" w:type="dxa"/>
              <w:bottom w:w="28" w:type="dxa"/>
              <w:right w:w="57" w:type="dxa"/>
            </w:tcMar>
            <w:vAlign w:val="center"/>
          </w:tcPr>
          <w:p w14:paraId="2FE5AEA4" w14:textId="33AF63A2" w:rsidR="001F15C1" w:rsidRPr="00AB5DB5" w:rsidRDefault="00AC7C60" w:rsidP="002433CE">
            <w:pPr>
              <w:jc w:val="center"/>
              <w:rPr>
                <w:szCs w:val="20"/>
                <w:lang w:val="en-US"/>
              </w:rPr>
            </w:pPr>
            <w:r>
              <w:rPr>
                <w:szCs w:val="20"/>
                <w:lang w:val="en-US"/>
              </w:rPr>
              <w:t>FJ</w:t>
            </w: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3208F998" w:rsidR="001F15C1" w:rsidRPr="00AB5DB5" w:rsidRDefault="00AE1B1C" w:rsidP="00B421BF">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8B712D5" w14:textId="7BD5B7C5" w:rsidR="001F15C1" w:rsidRPr="00AB5DB5" w:rsidRDefault="00522780" w:rsidP="002433CE">
            <w:pPr>
              <w:jc w:val="center"/>
              <w:rPr>
                <w:szCs w:val="20"/>
                <w:lang w:val="en-US"/>
              </w:rPr>
            </w:pPr>
            <w:r>
              <w:rPr>
                <w:szCs w:val="20"/>
                <w:lang w:val="en-US"/>
              </w:rPr>
              <w:t>SB</w:t>
            </w:r>
          </w:p>
        </w:tc>
        <w:tc>
          <w:tcPr>
            <w:tcW w:w="1559" w:type="dxa"/>
            <w:tcMar>
              <w:top w:w="28" w:type="dxa"/>
              <w:left w:w="57" w:type="dxa"/>
              <w:bottom w:w="28" w:type="dxa"/>
              <w:right w:w="57" w:type="dxa"/>
            </w:tcMar>
            <w:vAlign w:val="center"/>
          </w:tcPr>
          <w:p w14:paraId="625A5642" w14:textId="66528870"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35" w:name="OLE_LINK91"/>
            <w:bookmarkStart w:id="36"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35"/>
            <w:bookmarkEnd w:id="36"/>
          </w:p>
        </w:tc>
        <w:tc>
          <w:tcPr>
            <w:tcW w:w="1639" w:type="dxa"/>
            <w:tcMar>
              <w:top w:w="28" w:type="dxa"/>
              <w:left w:w="57" w:type="dxa"/>
              <w:bottom w:w="28" w:type="dxa"/>
              <w:right w:w="57" w:type="dxa"/>
            </w:tcMar>
            <w:vAlign w:val="center"/>
          </w:tcPr>
          <w:p w14:paraId="56629E33" w14:textId="6F515FEE"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41688BA2" w14:textId="1CDCF867" w:rsidR="001F15C1" w:rsidRPr="00AB5DB5" w:rsidRDefault="00AC7C60" w:rsidP="002433CE">
            <w:pPr>
              <w:jc w:val="center"/>
              <w:rPr>
                <w:szCs w:val="20"/>
                <w:lang w:val="en-US"/>
              </w:rPr>
            </w:pPr>
            <w:r>
              <w:rPr>
                <w:szCs w:val="20"/>
                <w:lang w:val="en-US"/>
              </w:rPr>
              <w:t>FJ</w:t>
            </w:r>
          </w:p>
        </w:tc>
        <w:tc>
          <w:tcPr>
            <w:tcW w:w="1559" w:type="dxa"/>
            <w:tcMar>
              <w:top w:w="28" w:type="dxa"/>
              <w:left w:w="57" w:type="dxa"/>
              <w:bottom w:w="28" w:type="dxa"/>
              <w:right w:w="57" w:type="dxa"/>
            </w:tcMar>
            <w:vAlign w:val="center"/>
          </w:tcPr>
          <w:p w14:paraId="267A7107" w14:textId="175ED49B" w:rsidR="001F15C1" w:rsidRPr="00AB5DB5" w:rsidRDefault="00CE2146" w:rsidP="00961C19">
            <w:pPr>
              <w:jc w:val="center"/>
              <w:rPr>
                <w:szCs w:val="20"/>
                <w:lang w:val="en-US"/>
              </w:rPr>
            </w:pPr>
            <w:r>
              <w:rPr>
                <w:szCs w:val="20"/>
                <w:lang w:val="en-US"/>
              </w:rPr>
              <w:t>RE</w:t>
            </w:r>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45EA1475"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37" w:name="OLE_LINK72"/>
      <w:bookmarkStart w:id="38" w:name="OLE_LINK73"/>
      <w:r w:rsidR="0065577B">
        <w:rPr>
          <w:rFonts w:cs="Courier New"/>
          <w:szCs w:val="20"/>
          <w:lang w:val="en-US"/>
        </w:rPr>
        <w:t xml:space="preserve">gave feedback on </w:t>
      </w:r>
      <w:r w:rsidR="00007F97">
        <w:rPr>
          <w:rFonts w:cs="Courier New"/>
          <w:szCs w:val="20"/>
          <w:lang w:val="en-US"/>
        </w:rPr>
        <w:t xml:space="preserve">the </w:t>
      </w:r>
      <w:r w:rsidR="0065577B">
        <w:rPr>
          <w:rFonts w:cs="Courier New"/>
          <w:szCs w:val="20"/>
          <w:lang w:val="en-US"/>
        </w:rPr>
        <w:t>manuscript</w:t>
      </w:r>
      <w:r w:rsidR="00007F97">
        <w:rPr>
          <w:rFonts w:cs="Courier New"/>
          <w:szCs w:val="20"/>
          <w:lang w:val="en-US"/>
        </w:rPr>
        <w:t xml:space="preserve"> before submission</w:t>
      </w:r>
      <w:r w:rsidR="0065577B">
        <w:rPr>
          <w:rFonts w:cs="Courier New"/>
          <w:szCs w:val="20"/>
          <w:lang w:val="en-US"/>
        </w:rPr>
        <w:t>.</w:t>
      </w:r>
      <w:bookmarkEnd w:id="37"/>
      <w:bookmarkEnd w:id="38"/>
    </w:p>
    <w:bookmarkEnd w:id="27"/>
    <w:bookmarkEnd w:id="28"/>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345"/>
        <w:gridCol w:w="1701"/>
        <w:gridCol w:w="1442"/>
        <w:gridCol w:w="1278"/>
        <w:gridCol w:w="783"/>
      </w:tblGrid>
      <w:tr w:rsidR="00874CFA" w:rsidRPr="007F217D"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4E1D17DB" w:rsidR="00874CFA" w:rsidRDefault="00874CFA" w:rsidP="007E263A">
            <w:pPr>
              <w:spacing w:after="120"/>
              <w:rPr>
                <w:b/>
                <w:szCs w:val="20"/>
                <w:lang w:val="en-US"/>
              </w:rPr>
            </w:pPr>
            <w:bookmarkStart w:id="39" w:name="OLE_LINK44"/>
            <w:bookmarkStart w:id="40" w:name="OLE_LINK55"/>
            <w:r>
              <w:rPr>
                <w:b/>
                <w:szCs w:val="20"/>
                <w:lang w:val="en-US"/>
              </w:rPr>
              <w:t>Manuscript</w:t>
            </w:r>
            <w:r w:rsidRPr="001E4E3B">
              <w:rPr>
                <w:b/>
                <w:szCs w:val="20"/>
                <w:lang w:val="en-US"/>
              </w:rPr>
              <w:t xml:space="preserve"> </w:t>
            </w:r>
            <w:r>
              <w:rPr>
                <w:b/>
                <w:szCs w:val="20"/>
                <w:lang w:val="en-US"/>
              </w:rPr>
              <w:t>4: Research Paper (under peer-review)</w:t>
            </w:r>
          </w:p>
          <w:p w14:paraId="00C399E9" w14:textId="09A88D84" w:rsidR="00874CFA" w:rsidRPr="00874CFA" w:rsidRDefault="007F477C" w:rsidP="007E263A">
            <w:pPr>
              <w:rPr>
                <w:rFonts w:cs="Arial"/>
                <w:szCs w:val="20"/>
                <w:lang w:val="en-US"/>
              </w:rPr>
            </w:pPr>
            <w:r w:rsidRPr="00874CFA">
              <w:rPr>
                <w:rFonts w:cs="Arial"/>
                <w:szCs w:val="20"/>
                <w:lang w:val="en-US"/>
              </w:rPr>
              <w:t>Wyonna</w:t>
            </w:r>
            <w:ins w:id="41" w:author="Wyonna Rindt" w:date="2024-03-30T23:26:00Z">
              <w:r w:rsidR="00250895">
                <w:rPr>
                  <w:rFonts w:cs="Arial"/>
                  <w:szCs w:val="20"/>
                  <w:lang w:val="en-US"/>
                </w:rPr>
                <w:t xml:space="preserve"> Darleen</w:t>
              </w:r>
            </w:ins>
            <w:r w:rsidRPr="00874CFA">
              <w:rPr>
                <w:rFonts w:cs="Arial"/>
                <w:szCs w:val="20"/>
                <w:lang w:val="en-US"/>
              </w:rPr>
              <w:t xml:space="preserve"> Rindt</w:t>
            </w:r>
            <w:r>
              <w:rPr>
                <w:rFonts w:cs="Arial"/>
                <w:szCs w:val="20"/>
                <w:lang w:val="en-US"/>
              </w:rPr>
              <w:t xml:space="preserve"> (WR)</w:t>
            </w:r>
            <w:r w:rsidR="00874CFA" w:rsidRPr="00874CFA">
              <w:rPr>
                <w:rFonts w:cs="Arial"/>
                <w:szCs w:val="20"/>
                <w:lang w:val="en-US"/>
              </w:rPr>
              <w:t xml:space="preserve">, Melanie Krug, </w:t>
            </w:r>
            <w:proofErr w:type="spellStart"/>
            <w:r w:rsidR="00874CFA" w:rsidRPr="00874CFA">
              <w:rPr>
                <w:rFonts w:cs="Arial"/>
                <w:szCs w:val="20"/>
                <w:lang w:val="en-US"/>
              </w:rPr>
              <w:t>Shuntaro</w:t>
            </w:r>
            <w:proofErr w:type="spellEnd"/>
            <w:r w:rsidR="00874CFA" w:rsidRPr="00874CFA">
              <w:rPr>
                <w:rFonts w:cs="Arial"/>
                <w:szCs w:val="20"/>
                <w:lang w:val="en-US"/>
              </w:rPr>
              <w:t xml:space="preserve"> Yamada, Franziska </w:t>
            </w:r>
            <w:proofErr w:type="spellStart"/>
            <w:r w:rsidR="00874CFA" w:rsidRPr="00874CFA">
              <w:rPr>
                <w:rFonts w:cs="Arial"/>
                <w:szCs w:val="20"/>
                <w:lang w:val="en-US"/>
              </w:rPr>
              <w:t>Sennefelder</w:t>
            </w:r>
            <w:proofErr w:type="spellEnd"/>
            <w:r w:rsidR="00874CFA" w:rsidRPr="00874CFA">
              <w:rPr>
                <w:rFonts w:cs="Arial"/>
                <w:szCs w:val="20"/>
                <w:lang w:val="en-US"/>
              </w:rPr>
              <w:t>,</w:t>
            </w:r>
            <w:r w:rsidR="00874CFA">
              <w:rPr>
                <w:rFonts w:cs="Arial"/>
                <w:szCs w:val="20"/>
                <w:lang w:val="en-US"/>
              </w:rPr>
              <w:t xml:space="preserve"> </w:t>
            </w:r>
            <w:r w:rsidR="00874CFA" w:rsidRPr="00874CFA">
              <w:rPr>
                <w:rFonts w:cs="Arial"/>
                <w:szCs w:val="20"/>
                <w:lang w:val="en-US"/>
              </w:rPr>
              <w:t xml:space="preserve">Louisa </w:t>
            </w:r>
            <w:proofErr w:type="spellStart"/>
            <w:r w:rsidR="00874CFA" w:rsidRPr="00874CFA">
              <w:rPr>
                <w:rFonts w:cs="Arial"/>
                <w:szCs w:val="20"/>
                <w:lang w:val="en-US"/>
              </w:rPr>
              <w:t>Belz</w:t>
            </w:r>
            <w:proofErr w:type="spellEnd"/>
            <w:r w:rsidR="00874CFA" w:rsidRPr="00874CFA">
              <w:rPr>
                <w:rFonts w:cs="Arial"/>
                <w:szCs w:val="20"/>
                <w:lang w:val="en-US"/>
              </w:rPr>
              <w:t>, Wen-Hui Cheng, Azeem Muhammad,</w:t>
            </w:r>
            <w:r w:rsidR="00874CFA" w:rsidRPr="00874CFA">
              <w:rPr>
                <w:rFonts w:cs="Arial"/>
                <w:szCs w:val="20"/>
                <w:vertAlign w:val="superscript"/>
                <w:lang w:val="en-US"/>
              </w:rPr>
              <w:t xml:space="preserve"> </w:t>
            </w:r>
            <w:r w:rsidR="00874CFA" w:rsidRPr="00874CFA">
              <w:rPr>
                <w:rFonts w:cs="Arial"/>
                <w:szCs w:val="20"/>
                <w:u w:val="single"/>
                <w:lang w:val="en-US"/>
              </w:rPr>
              <w:t xml:space="preserve">Martin </w:t>
            </w:r>
            <w:proofErr w:type="spellStart"/>
            <w:r w:rsidR="00874CFA" w:rsidRPr="00874CFA">
              <w:rPr>
                <w:rFonts w:cs="Arial"/>
                <w:szCs w:val="20"/>
                <w:u w:val="single"/>
                <w:lang w:val="en-US"/>
              </w:rPr>
              <w:t>Kuric</w:t>
            </w:r>
            <w:proofErr w:type="spellEnd"/>
            <w:r w:rsidR="00EA3291">
              <w:rPr>
                <w:rFonts w:cs="Arial"/>
                <w:szCs w:val="20"/>
                <w:u w:val="single"/>
                <w:lang w:val="en-US"/>
              </w:rPr>
              <w:t xml:space="preserve"> (MK)</w:t>
            </w:r>
            <w:r w:rsidR="00874CFA" w:rsidRPr="00874CFA">
              <w:rPr>
                <w:rFonts w:cs="Arial"/>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874CFA" w:rsidRPr="00874CFA">
              <w:rPr>
                <w:rFonts w:cs="Arial"/>
                <w:szCs w:val="20"/>
                <w:lang w:val="en-US"/>
              </w:rPr>
              <w:t xml:space="preserve">, Ellen </w:t>
            </w:r>
            <w:proofErr w:type="spellStart"/>
            <w:r w:rsidR="00874CFA" w:rsidRPr="00874CFA">
              <w:rPr>
                <w:rFonts w:cs="Arial"/>
                <w:szCs w:val="20"/>
                <w:lang w:val="en-US"/>
              </w:rPr>
              <w:t>Leich</w:t>
            </w:r>
            <w:proofErr w:type="spellEnd"/>
            <w:r w:rsidR="00874CFA" w:rsidRPr="00874CFA">
              <w:rPr>
                <w:rFonts w:cs="Arial"/>
                <w:szCs w:val="20"/>
                <w:lang w:val="en-US"/>
              </w:rPr>
              <w:t xml:space="preserve">, Tanja Nicole Hartmann, Ana Rita Pereira, Marietta Hermann, Jan </w:t>
            </w:r>
            <w:proofErr w:type="spellStart"/>
            <w:r w:rsidR="00874CFA" w:rsidRPr="00874CFA">
              <w:rPr>
                <w:rFonts w:cs="Arial"/>
                <w:szCs w:val="20"/>
                <w:lang w:val="en-US"/>
              </w:rPr>
              <w:t>Hansmann</w:t>
            </w:r>
            <w:proofErr w:type="spellEnd"/>
            <w:r w:rsidR="00874CFA" w:rsidRPr="00874CFA">
              <w:rPr>
                <w:rFonts w:cs="Arial"/>
                <w:szCs w:val="20"/>
                <w:lang w:val="en-US"/>
              </w:rPr>
              <w:t>, Mohammed Ahmed Yassin,</w:t>
            </w:r>
            <w:r w:rsidR="00874CFA">
              <w:rPr>
                <w:rFonts w:cs="Arial"/>
                <w:szCs w:val="20"/>
                <w:lang w:val="en-US"/>
              </w:rPr>
              <w:t xml:space="preserve"> </w:t>
            </w:r>
            <w:r w:rsidR="00874CFA" w:rsidRPr="00874CFA">
              <w:rPr>
                <w:rFonts w:cs="Arial"/>
                <w:szCs w:val="20"/>
                <w:lang w:val="en-US"/>
              </w:rPr>
              <w:t xml:space="preserve">Kamal Mustafa, </w:t>
            </w:r>
            <w:r w:rsidR="00CE2146">
              <w:rPr>
                <w:szCs w:val="20"/>
                <w:lang w:val="en-US"/>
              </w:rPr>
              <w:t>Regina Ebert (RE)</w:t>
            </w:r>
            <w:r w:rsidR="00874CFA" w:rsidRPr="00874CFA">
              <w:rPr>
                <w:rFonts w:cs="Arial"/>
                <w:szCs w:val="20"/>
                <w:lang w:val="en-US"/>
              </w:rPr>
              <w:t xml:space="preserve">, and </w:t>
            </w:r>
            <w:bookmarkStart w:id="42" w:name="OLE_LINK13"/>
            <w:bookmarkStart w:id="43" w:name="OLE_LINK15"/>
            <w:r w:rsidR="00AC7C60">
              <w:rPr>
                <w:rFonts w:cs="Arial"/>
                <w:szCs w:val="20"/>
                <w:lang w:val="en-US"/>
              </w:rPr>
              <w:t>FJ</w:t>
            </w:r>
            <w:r w:rsidR="00874CFA">
              <w:rPr>
                <w:rFonts w:cs="Arial"/>
                <w:szCs w:val="20"/>
                <w:lang w:val="en-US"/>
              </w:rPr>
              <w:t xml:space="preserve"> </w:t>
            </w:r>
            <w:bookmarkEnd w:id="42"/>
            <w:bookmarkEnd w:id="43"/>
            <w:r w:rsidR="00874CFA" w:rsidRPr="00E03EB0">
              <w:rPr>
                <w:szCs w:val="20"/>
                <w:lang w:val="en-US"/>
              </w:rPr>
              <w:t>(202</w:t>
            </w:r>
            <w:r w:rsidR="00874CFA">
              <w:rPr>
                <w:szCs w:val="20"/>
                <w:lang w:val="en-US"/>
              </w:rPr>
              <w:t>4</w:t>
            </w:r>
            <w:r w:rsidR="00874CFA" w:rsidRPr="00E03EB0">
              <w:rPr>
                <w:szCs w:val="20"/>
                <w:lang w:val="en-US"/>
              </w:rPr>
              <w:t xml:space="preserve">): </w:t>
            </w:r>
            <w:r w:rsidR="00874CFA" w:rsidRPr="00874CFA">
              <w:rPr>
                <w:rFonts w:cs="Arial"/>
                <w:bCs/>
                <w:szCs w:val="20"/>
                <w:lang w:val="en-US"/>
              </w:rPr>
              <w:t>A 3D bioreactor model to study osteocyte differentiation and mechanobiology under perfusion and compressive mechanical loading</w:t>
            </w:r>
            <w:r w:rsidR="00874CFA" w:rsidRPr="00874CFA">
              <w:rPr>
                <w:bCs/>
                <w:szCs w:val="20"/>
                <w:lang w:val="en-US"/>
              </w:rPr>
              <w:t>,</w:t>
            </w:r>
            <w:r w:rsidR="00874CFA">
              <w:rPr>
                <w:szCs w:val="20"/>
                <w:lang w:val="en-US"/>
              </w:rPr>
              <w:t xml:space="preserve"> </w:t>
            </w:r>
            <w:r w:rsidR="00874CFA" w:rsidRPr="00874CFA">
              <w:rPr>
                <w:b/>
                <w:bCs/>
                <w:lang w:val="en-US"/>
              </w:rPr>
              <w:t xml:space="preserve">Acta </w:t>
            </w:r>
            <w:proofErr w:type="spellStart"/>
            <w:r w:rsidR="00874CFA" w:rsidRPr="00874CFA">
              <w:rPr>
                <w:b/>
                <w:bCs/>
                <w:lang w:val="en-US"/>
              </w:rPr>
              <w:t>Biomaterialia</w:t>
            </w:r>
            <w:bookmarkEnd w:id="39"/>
            <w:proofErr w:type="spellEnd"/>
          </w:p>
        </w:tc>
      </w:tr>
      <w:tr w:rsidR="00874CFA" w:rsidRPr="007F217D"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522780">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345" w:type="dxa"/>
            <w:tcMar>
              <w:top w:w="28" w:type="dxa"/>
              <w:left w:w="57" w:type="dxa"/>
              <w:bottom w:w="28" w:type="dxa"/>
              <w:right w:w="57" w:type="dxa"/>
            </w:tcMar>
            <w:vAlign w:val="center"/>
          </w:tcPr>
          <w:p w14:paraId="09420747" w14:textId="21809E9F" w:rsidR="00874CFA" w:rsidRPr="00AB5DB5" w:rsidRDefault="00AC7C60" w:rsidP="00535579">
            <w:pPr>
              <w:jc w:val="center"/>
              <w:rPr>
                <w:szCs w:val="20"/>
                <w:lang w:val="en-US"/>
              </w:rPr>
            </w:pPr>
            <w:r>
              <w:rPr>
                <w:rFonts w:cs="Arial"/>
                <w:szCs w:val="20"/>
                <w:lang w:val="en-US"/>
              </w:rPr>
              <w:t>FJ</w:t>
            </w:r>
            <w:r w:rsidR="00B421BF" w:rsidRPr="00874CFA" w:rsidDel="00B421BF">
              <w:rPr>
                <w:rFonts w:cs="Arial"/>
                <w:szCs w:val="20"/>
                <w:lang w:val="en-US"/>
              </w:rPr>
              <w:t xml:space="preserve"> </w:t>
            </w:r>
          </w:p>
        </w:tc>
        <w:tc>
          <w:tcPr>
            <w:tcW w:w="1701" w:type="dxa"/>
            <w:tcMar>
              <w:top w:w="28" w:type="dxa"/>
              <w:left w:w="57" w:type="dxa"/>
              <w:bottom w:w="28" w:type="dxa"/>
              <w:right w:w="57" w:type="dxa"/>
            </w:tcMar>
            <w:vAlign w:val="center"/>
          </w:tcPr>
          <w:p w14:paraId="2405DF31" w14:textId="50DEB7C2" w:rsidR="00874CFA" w:rsidRPr="00AB5DB5" w:rsidRDefault="007F477C" w:rsidP="00535579">
            <w:pPr>
              <w:jc w:val="center"/>
              <w:rPr>
                <w:szCs w:val="20"/>
                <w:lang w:val="en-US"/>
              </w:rPr>
            </w:pPr>
            <w:r>
              <w:rPr>
                <w:rFonts w:cs="Arial"/>
                <w:szCs w:val="20"/>
                <w:lang w:val="en-US"/>
              </w:rPr>
              <w:t>W</w:t>
            </w:r>
            <w:ins w:id="44" w:author="Wyonna Rindt" w:date="2024-03-30T23:26:00Z">
              <w:r w:rsidR="00250895">
                <w:rPr>
                  <w:rFonts w:cs="Arial"/>
                  <w:szCs w:val="20"/>
                  <w:lang w:val="en-US"/>
                </w:rPr>
                <w:t>D</w:t>
              </w:r>
            </w:ins>
            <w:r>
              <w:rPr>
                <w:rFonts w:cs="Arial"/>
                <w:szCs w:val="20"/>
                <w:lang w:val="en-US"/>
              </w:rPr>
              <w:t>R</w:t>
            </w:r>
            <w:r w:rsidR="00B421BF" w:rsidRPr="00874CFA" w:rsidDel="00B421BF">
              <w:rPr>
                <w:rFonts w:cs="Arial"/>
                <w:szCs w:val="20"/>
                <w:lang w:val="en-US"/>
              </w:rPr>
              <w:t xml:space="preserve"> </w:t>
            </w:r>
          </w:p>
        </w:tc>
        <w:tc>
          <w:tcPr>
            <w:tcW w:w="1442" w:type="dxa"/>
            <w:tcMar>
              <w:top w:w="28" w:type="dxa"/>
              <w:left w:w="57" w:type="dxa"/>
              <w:bottom w:w="28" w:type="dxa"/>
              <w:right w:w="57" w:type="dxa"/>
            </w:tcMar>
            <w:vAlign w:val="center"/>
          </w:tcPr>
          <w:p w14:paraId="6DD2A256" w14:textId="4A5734FA" w:rsidR="00874CFA" w:rsidRPr="00AB5DB5" w:rsidRDefault="00CE2146" w:rsidP="00B421BF">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45" w:name="OLE_LINK27"/>
            <w:bookmarkStart w:id="46" w:name="OLE_LINK28"/>
            <w:r>
              <w:rPr>
                <w:szCs w:val="20"/>
                <w:u w:val="single"/>
                <w:lang w:val="en-US"/>
              </w:rPr>
              <w:t>MK</w:t>
            </w:r>
            <w:bookmarkEnd w:id="45"/>
            <w:bookmarkEnd w:id="46"/>
          </w:p>
        </w:tc>
        <w:tc>
          <w:tcPr>
            <w:tcW w:w="783"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522780">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345" w:type="dxa"/>
            <w:tcMar>
              <w:top w:w="28" w:type="dxa"/>
              <w:left w:w="57" w:type="dxa"/>
              <w:bottom w:w="28" w:type="dxa"/>
              <w:right w:w="57" w:type="dxa"/>
            </w:tcMar>
            <w:vAlign w:val="center"/>
          </w:tcPr>
          <w:p w14:paraId="4630C795" w14:textId="6D0B422F" w:rsidR="00874CFA" w:rsidRPr="00AB5DB5" w:rsidRDefault="007F477C" w:rsidP="00535579">
            <w:pPr>
              <w:jc w:val="center"/>
              <w:rPr>
                <w:szCs w:val="20"/>
                <w:lang w:val="en-US"/>
              </w:rPr>
            </w:pPr>
            <w:r>
              <w:rPr>
                <w:rFonts w:cs="Arial"/>
                <w:szCs w:val="20"/>
                <w:lang w:val="en-US"/>
              </w:rPr>
              <w:t>W</w:t>
            </w:r>
            <w:ins w:id="47" w:author="Wyonna Rindt" w:date="2024-03-30T23:26:00Z">
              <w:r w:rsidR="00250895">
                <w:rPr>
                  <w:rFonts w:cs="Arial"/>
                  <w:szCs w:val="20"/>
                  <w:lang w:val="en-US"/>
                </w:rPr>
                <w:t>D</w:t>
              </w:r>
            </w:ins>
            <w:r>
              <w:rPr>
                <w:rFonts w:cs="Arial"/>
                <w:szCs w:val="20"/>
                <w:lang w:val="en-US"/>
              </w:rPr>
              <w:t>R</w:t>
            </w:r>
          </w:p>
        </w:tc>
        <w:tc>
          <w:tcPr>
            <w:tcW w:w="1701" w:type="dxa"/>
            <w:tcMar>
              <w:top w:w="28" w:type="dxa"/>
              <w:left w:w="57" w:type="dxa"/>
              <w:bottom w:w="28" w:type="dxa"/>
              <w:right w:w="57" w:type="dxa"/>
            </w:tcMar>
            <w:vAlign w:val="center"/>
          </w:tcPr>
          <w:p w14:paraId="586584E1" w14:textId="6AEC9D40" w:rsidR="00874CFA" w:rsidRPr="00AB5DB5" w:rsidRDefault="00B421BF" w:rsidP="00535579">
            <w:pPr>
              <w:jc w:val="center"/>
              <w:rPr>
                <w:szCs w:val="20"/>
                <w:lang w:val="en-US"/>
              </w:rPr>
            </w:pPr>
            <w:r>
              <w:rPr>
                <w:rFonts w:cs="Arial"/>
                <w:szCs w:val="20"/>
                <w:lang w:val="en-US"/>
              </w:rPr>
              <w:t>Melanie Krug</w:t>
            </w:r>
          </w:p>
        </w:tc>
        <w:tc>
          <w:tcPr>
            <w:tcW w:w="1442" w:type="dxa"/>
            <w:tcMar>
              <w:top w:w="28" w:type="dxa"/>
              <w:left w:w="57" w:type="dxa"/>
              <w:bottom w:w="28" w:type="dxa"/>
              <w:right w:w="57" w:type="dxa"/>
            </w:tcMar>
            <w:vAlign w:val="center"/>
          </w:tcPr>
          <w:p w14:paraId="49A79F34" w14:textId="08630AB3" w:rsidR="00874CFA" w:rsidRPr="00AB5DB5" w:rsidRDefault="00AC7C60" w:rsidP="00535579">
            <w:pPr>
              <w:jc w:val="center"/>
              <w:rPr>
                <w:szCs w:val="20"/>
                <w:lang w:val="en-US"/>
              </w:rPr>
            </w:pPr>
            <w:r>
              <w:rPr>
                <w:rFonts w:cs="Arial"/>
                <w:szCs w:val="20"/>
                <w:lang w:val="en-US"/>
              </w:rPr>
              <w:t>FJ</w:t>
            </w:r>
          </w:p>
        </w:tc>
        <w:tc>
          <w:tcPr>
            <w:tcW w:w="1278" w:type="dxa"/>
            <w:tcMar>
              <w:top w:w="28" w:type="dxa"/>
              <w:left w:w="57" w:type="dxa"/>
              <w:bottom w:w="28" w:type="dxa"/>
              <w:right w:w="57" w:type="dxa"/>
            </w:tcMar>
            <w:vAlign w:val="center"/>
          </w:tcPr>
          <w:p w14:paraId="3E936435" w14:textId="5B927735" w:rsidR="00874CFA" w:rsidRPr="00AB5DB5" w:rsidRDefault="00B421BF" w:rsidP="00535579">
            <w:pPr>
              <w:jc w:val="center"/>
              <w:rPr>
                <w:szCs w:val="20"/>
                <w:lang w:val="en-US"/>
              </w:rPr>
            </w:pPr>
            <w:r>
              <w:rPr>
                <w:szCs w:val="20"/>
                <w:u w:val="single"/>
                <w:lang w:val="en-US"/>
              </w:rPr>
              <w:t>MK</w:t>
            </w:r>
            <w:r w:rsidDel="00B421BF">
              <w:rPr>
                <w:szCs w:val="20"/>
                <w:u w:val="single"/>
                <w:lang w:val="en-US"/>
              </w:rPr>
              <w:t xml:space="preserve"> </w:t>
            </w:r>
          </w:p>
        </w:tc>
        <w:tc>
          <w:tcPr>
            <w:tcW w:w="783" w:type="dxa"/>
            <w:tcMar>
              <w:top w:w="28" w:type="dxa"/>
              <w:left w:w="57" w:type="dxa"/>
              <w:bottom w:w="28" w:type="dxa"/>
              <w:right w:w="57" w:type="dxa"/>
            </w:tcMar>
            <w:vAlign w:val="center"/>
          </w:tcPr>
          <w:p w14:paraId="377828AF" w14:textId="2BF61B29" w:rsidR="00874CFA" w:rsidRPr="00AB5DB5" w:rsidRDefault="00874CFA" w:rsidP="00535579">
            <w:pPr>
              <w:jc w:val="center"/>
              <w:rPr>
                <w:szCs w:val="20"/>
                <w:lang w:val="en-US"/>
              </w:rPr>
            </w:pPr>
          </w:p>
        </w:tc>
      </w:tr>
      <w:tr w:rsidR="00535579" w:rsidRPr="00AB5DB5" w14:paraId="109D78A5" w14:textId="77777777" w:rsidTr="00522780">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r w:rsidRPr="00AB5DB5">
              <w:rPr>
                <w:szCs w:val="20"/>
                <w:lang w:val="en-US"/>
              </w:rPr>
              <w:t>Data Analysis and Interpretation</w:t>
            </w:r>
          </w:p>
        </w:tc>
        <w:tc>
          <w:tcPr>
            <w:tcW w:w="1345" w:type="dxa"/>
            <w:tcMar>
              <w:top w:w="28" w:type="dxa"/>
              <w:left w:w="57" w:type="dxa"/>
              <w:bottom w:w="28" w:type="dxa"/>
              <w:right w:w="57" w:type="dxa"/>
            </w:tcMar>
            <w:vAlign w:val="center"/>
          </w:tcPr>
          <w:p w14:paraId="2AC0B106" w14:textId="31F6BF24" w:rsidR="00874CFA" w:rsidRPr="00AB5DB5" w:rsidRDefault="007F477C" w:rsidP="00535579">
            <w:pPr>
              <w:jc w:val="center"/>
              <w:rPr>
                <w:szCs w:val="20"/>
                <w:lang w:val="en-US"/>
              </w:rPr>
            </w:pPr>
            <w:r>
              <w:rPr>
                <w:rFonts w:cs="Arial"/>
                <w:szCs w:val="20"/>
                <w:lang w:val="en-US"/>
              </w:rPr>
              <w:t>W</w:t>
            </w:r>
            <w:ins w:id="48" w:author="Wyonna Rindt" w:date="2024-03-30T23:26:00Z">
              <w:r w:rsidR="00250895">
                <w:rPr>
                  <w:rFonts w:cs="Arial"/>
                  <w:szCs w:val="20"/>
                  <w:lang w:val="en-US"/>
                </w:rPr>
                <w:t>D</w:t>
              </w:r>
            </w:ins>
            <w:r>
              <w:rPr>
                <w:rFonts w:cs="Arial"/>
                <w:szCs w:val="20"/>
                <w:lang w:val="en-US"/>
              </w:rPr>
              <w:t>R</w:t>
            </w:r>
          </w:p>
        </w:tc>
        <w:tc>
          <w:tcPr>
            <w:tcW w:w="1701" w:type="dxa"/>
            <w:tcMar>
              <w:top w:w="28" w:type="dxa"/>
              <w:left w:w="57" w:type="dxa"/>
              <w:bottom w:w="28" w:type="dxa"/>
              <w:right w:w="57" w:type="dxa"/>
            </w:tcMar>
            <w:vAlign w:val="center"/>
          </w:tcPr>
          <w:p w14:paraId="3D540886" w14:textId="7DEF8C47" w:rsidR="00874CFA" w:rsidRPr="00AB5DB5" w:rsidRDefault="00AC7C60" w:rsidP="00535579">
            <w:pPr>
              <w:jc w:val="center"/>
              <w:rPr>
                <w:szCs w:val="20"/>
                <w:lang w:val="en-US"/>
              </w:rPr>
            </w:pPr>
            <w:r>
              <w:rPr>
                <w:rFonts w:cs="Arial"/>
                <w:szCs w:val="20"/>
                <w:lang w:val="en-US"/>
              </w:rPr>
              <w:t>FJ</w:t>
            </w:r>
          </w:p>
        </w:tc>
        <w:tc>
          <w:tcPr>
            <w:tcW w:w="1442" w:type="dxa"/>
            <w:tcMar>
              <w:top w:w="28" w:type="dxa"/>
              <w:left w:w="57" w:type="dxa"/>
              <w:bottom w:w="28" w:type="dxa"/>
              <w:right w:w="57" w:type="dxa"/>
            </w:tcMar>
            <w:vAlign w:val="center"/>
          </w:tcPr>
          <w:p w14:paraId="5BD7D23F" w14:textId="019338C7"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522780">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345" w:type="dxa"/>
            <w:tcMar>
              <w:top w:w="28" w:type="dxa"/>
              <w:left w:w="57" w:type="dxa"/>
              <w:bottom w:w="28" w:type="dxa"/>
              <w:right w:w="57" w:type="dxa"/>
            </w:tcMar>
            <w:vAlign w:val="center"/>
          </w:tcPr>
          <w:p w14:paraId="2F858135" w14:textId="0717A282" w:rsidR="00874CFA" w:rsidRPr="00AB5DB5" w:rsidRDefault="007F477C" w:rsidP="00535579">
            <w:pPr>
              <w:jc w:val="center"/>
              <w:rPr>
                <w:szCs w:val="20"/>
                <w:lang w:val="en-US"/>
              </w:rPr>
            </w:pPr>
            <w:r>
              <w:rPr>
                <w:rFonts w:cs="Arial"/>
                <w:szCs w:val="20"/>
                <w:lang w:val="en-US"/>
              </w:rPr>
              <w:t>W</w:t>
            </w:r>
            <w:ins w:id="49" w:author="Wyonna Rindt" w:date="2024-03-30T23:26:00Z">
              <w:r w:rsidR="00250895">
                <w:rPr>
                  <w:rFonts w:cs="Arial"/>
                  <w:szCs w:val="20"/>
                  <w:lang w:val="en-US"/>
                </w:rPr>
                <w:t>D</w:t>
              </w:r>
            </w:ins>
            <w:r>
              <w:rPr>
                <w:rFonts w:cs="Arial"/>
                <w:szCs w:val="20"/>
                <w:lang w:val="en-US"/>
              </w:rPr>
              <w:t>R</w:t>
            </w:r>
          </w:p>
        </w:tc>
        <w:tc>
          <w:tcPr>
            <w:tcW w:w="1701"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22ABBF8F" w:rsidR="00874CFA" w:rsidRDefault="00AC7C60" w:rsidP="00535579">
            <w:pPr>
              <w:jc w:val="center"/>
              <w:rPr>
                <w:szCs w:val="20"/>
                <w:lang w:val="en-US"/>
              </w:rPr>
            </w:pPr>
            <w:r>
              <w:rPr>
                <w:rFonts w:cs="Arial"/>
                <w:szCs w:val="20"/>
                <w:lang w:val="en-US"/>
              </w:rPr>
              <w:t>FJ</w:t>
            </w:r>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442" w:type="dxa"/>
            <w:tcMar>
              <w:top w:w="28" w:type="dxa"/>
              <w:left w:w="57" w:type="dxa"/>
              <w:bottom w:w="28" w:type="dxa"/>
              <w:right w:w="57" w:type="dxa"/>
            </w:tcMar>
            <w:vAlign w:val="center"/>
          </w:tcPr>
          <w:p w14:paraId="76B78B77" w14:textId="7B24C473"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A2D5E78" w14:textId="0E89F7B2" w:rsidR="00874CFA" w:rsidRDefault="00874CFA" w:rsidP="00874CFA">
      <w:pPr>
        <w:spacing w:after="100"/>
        <w:rPr>
          <w:rFonts w:cs="Courier New"/>
          <w:szCs w:val="20"/>
          <w:lang w:val="en-US"/>
        </w:rPr>
      </w:pPr>
      <w:bookmarkStart w:id="50" w:name="_Hlk160543014"/>
      <w:bookmarkStart w:id="51" w:name="OLE_LINK60"/>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 xml:space="preserve">is not a chapter </w:t>
      </w:r>
      <w:r w:rsidR="00136208">
        <w:rPr>
          <w:rFonts w:cs="Courier New"/>
          <w:szCs w:val="20"/>
          <w:lang w:val="en-US"/>
        </w:rPr>
        <w:t>in</w:t>
      </w:r>
      <w:r>
        <w:rPr>
          <w:rFonts w:cs="Courier New"/>
          <w:szCs w:val="20"/>
          <w:lang w:val="en-US"/>
        </w:rPr>
        <w:t xml:space="preserve"> this dissertation. </w:t>
      </w:r>
      <w:bookmarkEnd w:id="50"/>
      <w:bookmarkEnd w:id="51"/>
      <w:r>
        <w:rPr>
          <w:rFonts w:cs="Courier New"/>
          <w:szCs w:val="20"/>
          <w:lang w:val="en-US"/>
        </w:rPr>
        <w:t xml:space="preserve">Martin Kuric contributed </w:t>
      </w:r>
      <w:r w:rsidR="002558E5">
        <w:rPr>
          <w:rFonts w:cs="Courier New"/>
          <w:szCs w:val="20"/>
          <w:lang w:val="en-US"/>
        </w:rPr>
        <w:t xml:space="preserve">by </w:t>
      </w:r>
      <w:r w:rsidR="00961C19">
        <w:rPr>
          <w:rFonts w:cs="Courier New"/>
          <w:szCs w:val="20"/>
          <w:lang w:val="en-US"/>
        </w:rPr>
        <w:t xml:space="preserve">counseling during weekly meetings in tight collaboration with </w:t>
      </w:r>
      <w:r w:rsidR="00AC7C60">
        <w:rPr>
          <w:rFonts w:cs="Courier New"/>
          <w:szCs w:val="20"/>
          <w:lang w:val="en-US"/>
        </w:rPr>
        <w:t>F</w:t>
      </w:r>
      <w:r w:rsidR="007F477C">
        <w:rPr>
          <w:rFonts w:cs="Courier New"/>
          <w:szCs w:val="20"/>
          <w:lang w:val="en-US"/>
        </w:rPr>
        <w:t xml:space="preserve">ranziska </w:t>
      </w:r>
      <w:proofErr w:type="spellStart"/>
      <w:r w:rsidR="007F477C">
        <w:rPr>
          <w:rFonts w:cs="Courier New"/>
          <w:szCs w:val="20"/>
          <w:lang w:val="en-US"/>
        </w:rPr>
        <w:t>Jundt</w:t>
      </w:r>
      <w:r w:rsidR="00961C19">
        <w:rPr>
          <w:rFonts w:cs="Courier New"/>
          <w:szCs w:val="20"/>
          <w:lang w:val="en-US"/>
        </w:rPr>
        <w:t>’s</w:t>
      </w:r>
      <w:proofErr w:type="spellEnd"/>
      <w:r w:rsidR="00961C19">
        <w:rPr>
          <w:rFonts w:cs="Courier New"/>
          <w:szCs w:val="20"/>
          <w:lang w:val="en-US"/>
        </w:rPr>
        <w:t xml:space="preserve"> group, </w:t>
      </w:r>
      <w:r w:rsidR="002558E5">
        <w:rPr>
          <w:rFonts w:cs="Courier New"/>
          <w:szCs w:val="20"/>
          <w:lang w:val="en-US"/>
        </w:rPr>
        <w:t>assisting</w:t>
      </w:r>
      <w:r w:rsidR="00961C19">
        <w:rPr>
          <w:rFonts w:cs="Courier New"/>
          <w:szCs w:val="20"/>
          <w:lang w:val="en-US"/>
        </w:rPr>
        <w:t xml:space="preserve"> </w:t>
      </w:r>
      <w:r w:rsidR="007F477C">
        <w:rPr>
          <w:rFonts w:cs="Courier New"/>
          <w:szCs w:val="20"/>
          <w:lang w:val="en-US"/>
        </w:rPr>
        <w:t>WR</w:t>
      </w:r>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p w14:paraId="74F7F471" w14:textId="77777777" w:rsidR="00CA6BD0" w:rsidRDefault="00CA6BD0" w:rsidP="00874CFA">
      <w:pPr>
        <w:spacing w:after="100"/>
        <w:rPr>
          <w:rFonts w:cs="Courier New"/>
          <w:szCs w:val="20"/>
          <w:lang w:val="en-US"/>
        </w:rPr>
      </w:pPr>
    </w:p>
    <w:bookmarkEnd w:id="40"/>
    <w:p w14:paraId="4142975E" w14:textId="77777777" w:rsidR="00874CFA" w:rsidRDefault="00874CFA" w:rsidP="00633F3D">
      <w:pPr>
        <w:spacing w:after="100"/>
        <w:rPr>
          <w:rFonts w:cs="Courier New"/>
          <w:szCs w:val="20"/>
          <w:lang w:val="en-US"/>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8"/>
        <w:gridCol w:w="448"/>
        <w:gridCol w:w="566"/>
        <w:gridCol w:w="566"/>
        <w:gridCol w:w="703"/>
        <w:gridCol w:w="566"/>
        <w:gridCol w:w="630"/>
        <w:gridCol w:w="641"/>
        <w:gridCol w:w="844"/>
        <w:gridCol w:w="639"/>
        <w:gridCol w:w="516"/>
        <w:gridCol w:w="460"/>
      </w:tblGrid>
      <w:tr w:rsidR="00267B92" w:rsidRPr="007F217D" w14:paraId="51C2C18E" w14:textId="77777777" w:rsidTr="00445C41">
        <w:trPr>
          <w:trHeight w:val="1517"/>
        </w:trPr>
        <w:tc>
          <w:tcPr>
            <w:tcW w:w="9041" w:type="dxa"/>
            <w:gridSpan w:val="12"/>
            <w:tcMar>
              <w:top w:w="28" w:type="dxa"/>
              <w:left w:w="57" w:type="dxa"/>
              <w:bottom w:w="28" w:type="dxa"/>
              <w:right w:w="57" w:type="dxa"/>
            </w:tcMar>
            <w:vAlign w:val="center"/>
          </w:tcPr>
          <w:p w14:paraId="67CC905B" w14:textId="37127A4C" w:rsidR="00046160" w:rsidRPr="00046160" w:rsidRDefault="00267B92" w:rsidP="00046160">
            <w:pPr>
              <w:spacing w:after="120"/>
              <w:rPr>
                <w:b/>
                <w:szCs w:val="20"/>
                <w:lang w:val="en-US"/>
              </w:rPr>
            </w:pPr>
            <w:bookmarkStart w:id="52" w:name="OLE_LINK93"/>
            <w:bookmarkStart w:id="53" w:name="OLE_LINK94"/>
            <w:bookmarkStart w:id="54" w:name="_Hlk160545216"/>
            <w:r>
              <w:rPr>
                <w:b/>
                <w:szCs w:val="20"/>
                <w:lang w:val="en-US"/>
              </w:rPr>
              <w:lastRenderedPageBreak/>
              <w:t>Manuscript</w:t>
            </w:r>
            <w:r w:rsidRPr="001E4E3B">
              <w:rPr>
                <w:b/>
                <w:szCs w:val="20"/>
                <w:lang w:val="en-US"/>
              </w:rPr>
              <w:t xml:space="preserve"> </w:t>
            </w:r>
            <w:r w:rsidR="000E0229">
              <w:rPr>
                <w:b/>
                <w:szCs w:val="20"/>
                <w:lang w:val="en-US"/>
              </w:rPr>
              <w:t>5</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3341F4CE" w:rsidR="00267B92" w:rsidRPr="00874CFA" w:rsidRDefault="00AC7C60" w:rsidP="00046160">
            <w:pPr>
              <w:rPr>
                <w:rFonts w:cs="Arial"/>
                <w:szCs w:val="20"/>
                <w:lang w:val="en-US"/>
              </w:rPr>
            </w:pPr>
            <w:bookmarkStart w:id="55" w:name="OLE_LINK85"/>
            <w:bookmarkStart w:id="56" w:name="OLE_LINK86"/>
            <w:bookmarkStart w:id="57" w:name="OLE_LINK195"/>
            <w:bookmarkStart w:id="58" w:name="OLE_LINK196"/>
            <w:proofErr w:type="spellStart"/>
            <w:r w:rsidRPr="00046160">
              <w:rPr>
                <w:rFonts w:cs="Arial"/>
                <w:szCs w:val="20"/>
                <w:lang w:val="en-US"/>
              </w:rPr>
              <w:t>Marietheres</w:t>
            </w:r>
            <w:proofErr w:type="spellEnd"/>
            <w:r w:rsidRPr="00046160">
              <w:rPr>
                <w:rFonts w:cs="Arial"/>
                <w:szCs w:val="20"/>
                <w:lang w:val="en-US"/>
              </w:rPr>
              <w:t xml:space="preserve"> Evers</w:t>
            </w:r>
            <w:bookmarkEnd w:id="55"/>
            <w:bookmarkEnd w:id="56"/>
            <w:bookmarkEnd w:id="57"/>
            <w:bookmarkEnd w:id="58"/>
            <w:r>
              <w:rPr>
                <w:rFonts w:cs="Arial"/>
                <w:szCs w:val="20"/>
                <w:lang w:val="en-US"/>
              </w:rPr>
              <w:t xml:space="preserve"> (ME)</w:t>
            </w:r>
            <w:r w:rsidR="00046160" w:rsidRPr="00046160">
              <w:rPr>
                <w:rFonts w:cs="Arial"/>
                <w:szCs w:val="20"/>
                <w:lang w:val="en-US"/>
              </w:rPr>
              <w:t xml:space="preserve">, Martin </w:t>
            </w:r>
            <w:proofErr w:type="spellStart"/>
            <w:r w:rsidR="00046160" w:rsidRPr="00046160">
              <w:rPr>
                <w:rFonts w:cs="Arial"/>
                <w:szCs w:val="20"/>
                <w:lang w:val="en-US"/>
              </w:rPr>
              <w:t>Schreder</w:t>
            </w:r>
            <w:proofErr w:type="spellEnd"/>
            <w:r w:rsidR="00046160" w:rsidRPr="00046160">
              <w:rPr>
                <w:rFonts w:cs="Arial"/>
                <w:szCs w:val="20"/>
                <w:lang w:val="en-US"/>
              </w:rPr>
              <w:t xml:space="preserve">, Thorsten </w:t>
            </w:r>
            <w:proofErr w:type="spellStart"/>
            <w:r w:rsidR="00046160" w:rsidRPr="00046160">
              <w:rPr>
                <w:rFonts w:cs="Arial"/>
                <w:szCs w:val="20"/>
                <w:lang w:val="en-US"/>
              </w:rPr>
              <w:t>Stühmer</w:t>
            </w:r>
            <w:proofErr w:type="spellEnd"/>
            <w:r w:rsidR="007F217D">
              <w:rPr>
                <w:rFonts w:cs="Arial"/>
                <w:szCs w:val="20"/>
                <w:lang w:val="en-US"/>
              </w:rPr>
              <w:t xml:space="preserve"> (</w:t>
            </w:r>
            <w:proofErr w:type="spellStart"/>
            <w:r w:rsidR="007F217D">
              <w:rPr>
                <w:rFonts w:cs="Arial"/>
                <w:szCs w:val="20"/>
                <w:lang w:val="en-US"/>
              </w:rPr>
              <w:t>TStü</w:t>
            </w:r>
            <w:proofErr w:type="spellEnd"/>
            <w:r w:rsidR="007F217D">
              <w:rPr>
                <w:rFonts w:cs="Arial"/>
                <w:szCs w:val="20"/>
                <w:lang w:val="en-US"/>
              </w:rPr>
              <w:t>)</w:t>
            </w:r>
            <w:r w:rsidR="00046160" w:rsidRPr="00046160">
              <w:rPr>
                <w:rFonts w:cs="Arial"/>
                <w:szCs w:val="20"/>
                <w:lang w:val="en-US"/>
              </w:rPr>
              <w:t xml:space="preserve">, </w:t>
            </w:r>
            <w:r w:rsidRPr="00D45EFA">
              <w:rPr>
                <w:szCs w:val="20"/>
                <w:lang w:val="en-US"/>
              </w:rPr>
              <w:t xml:space="preserve">Franziska </w:t>
            </w:r>
            <w:proofErr w:type="spellStart"/>
            <w:r w:rsidRPr="00D45EFA">
              <w:rPr>
                <w:szCs w:val="20"/>
                <w:lang w:val="en-US"/>
              </w:rPr>
              <w:t>Jundt</w:t>
            </w:r>
            <w:proofErr w:type="spellEnd"/>
            <w:r>
              <w:rPr>
                <w:szCs w:val="20"/>
                <w:lang w:val="en-US"/>
              </w:rPr>
              <w:t xml:space="preserve"> (FJ)</w:t>
            </w:r>
            <w:r w:rsidR="00046160" w:rsidRPr="00046160">
              <w:rPr>
                <w:rFonts w:cs="Arial"/>
                <w:szCs w:val="20"/>
                <w:lang w:val="en-US"/>
              </w:rPr>
              <w:t xml:space="preserve">, </w:t>
            </w:r>
            <w:r w:rsidR="00CE2146">
              <w:rPr>
                <w:szCs w:val="20"/>
                <w:lang w:val="en-US"/>
              </w:rPr>
              <w:t>Regina Ebert (RE)</w:t>
            </w:r>
            <w:r w:rsidR="00046160" w:rsidRPr="00046160">
              <w:rPr>
                <w:rFonts w:cs="Arial"/>
                <w:szCs w:val="20"/>
                <w:lang w:val="en-US"/>
              </w:rPr>
              <w:t>, Tanja Nicole Hartmann</w:t>
            </w:r>
            <w:r w:rsidR="007F217D">
              <w:rPr>
                <w:rFonts w:cs="Arial"/>
                <w:szCs w:val="20"/>
                <w:lang w:val="en-US"/>
              </w:rPr>
              <w:t xml:space="preserve"> (TNH)</w:t>
            </w:r>
            <w:r w:rsidR="00046160" w:rsidRPr="00046160">
              <w:rPr>
                <w:rFonts w:cs="Arial"/>
                <w:szCs w:val="20"/>
                <w:lang w:val="en-US"/>
              </w:rPr>
              <w:t xml:space="preserve">, Michael </w:t>
            </w:r>
            <w:proofErr w:type="spellStart"/>
            <w:r w:rsidR="00046160" w:rsidRPr="00046160">
              <w:rPr>
                <w:rFonts w:cs="Arial"/>
                <w:szCs w:val="20"/>
                <w:lang w:val="en-US"/>
              </w:rPr>
              <w:t>Altenbuchinger</w:t>
            </w:r>
            <w:proofErr w:type="spellEnd"/>
            <w:r w:rsidR="007F217D">
              <w:rPr>
                <w:rFonts w:cs="Arial"/>
                <w:szCs w:val="20"/>
                <w:lang w:val="en-US"/>
              </w:rPr>
              <w:t xml:space="preserve"> (MA)</w:t>
            </w:r>
            <w:r w:rsidR="00046160" w:rsidRPr="00046160">
              <w:rPr>
                <w:rFonts w:cs="Arial"/>
                <w:szCs w:val="20"/>
                <w:lang w:val="en-US"/>
              </w:rPr>
              <w:t xml:space="preserve">, Martina </w:t>
            </w:r>
            <w:proofErr w:type="spellStart"/>
            <w:r w:rsidR="00046160" w:rsidRPr="00046160">
              <w:rPr>
                <w:rFonts w:cs="Arial"/>
                <w:szCs w:val="20"/>
                <w:lang w:val="en-US"/>
              </w:rPr>
              <w:t>Rudelius</w:t>
            </w:r>
            <w:proofErr w:type="spellEnd"/>
            <w:r w:rsidR="003326A7">
              <w:rPr>
                <w:rFonts w:cs="Arial"/>
                <w:szCs w:val="20"/>
                <w:lang w:val="en-US"/>
              </w:rPr>
              <w:t xml:space="preserve"> (MR)</w:t>
            </w:r>
            <w:r w:rsidR="00046160" w:rsidRPr="00046160">
              <w:rPr>
                <w:rFonts w:cs="Arial"/>
                <w:szCs w:val="20"/>
                <w:lang w:val="en-US"/>
              </w:rPr>
              <w:t xml:space="preserve">, </w:t>
            </w:r>
            <w:r w:rsidR="00046160" w:rsidRPr="00046160">
              <w:rPr>
                <w:rFonts w:cs="Arial"/>
                <w:szCs w:val="20"/>
                <w:u w:val="single"/>
                <w:lang w:val="en-US"/>
              </w:rPr>
              <w:t>Martin Kuric (MK)</w:t>
            </w:r>
            <w:r w:rsidR="00046160" w:rsidRPr="00046160">
              <w:rPr>
                <w:rFonts w:cs="Arial"/>
                <w:szCs w:val="20"/>
                <w:lang w:val="en-US"/>
              </w:rPr>
              <w:t>, Wyonna Darleen Rindt</w:t>
            </w:r>
            <w:ins w:id="59" w:author="Wyonna Rindt" w:date="2024-03-30T23:26:00Z">
              <w:r w:rsidR="00250895">
                <w:rPr>
                  <w:rFonts w:cs="Arial"/>
                  <w:szCs w:val="20"/>
                  <w:lang w:val="en-US"/>
                </w:rPr>
                <w:t xml:space="preserve"> (WDR)</w:t>
              </w:r>
            </w:ins>
            <w:r w:rsidR="00046160" w:rsidRPr="00046160">
              <w:rPr>
                <w:rFonts w:cs="Arial"/>
                <w:szCs w:val="20"/>
                <w:lang w:val="en-US"/>
              </w:rPr>
              <w:t xml:space="preserve">, </w:t>
            </w:r>
            <w:proofErr w:type="spellStart"/>
            <w:r w:rsidR="00046160" w:rsidRPr="00046160">
              <w:rPr>
                <w:rFonts w:cs="Arial"/>
                <w:szCs w:val="20"/>
                <w:lang w:val="en-US"/>
              </w:rPr>
              <w:t>Torsten</w:t>
            </w:r>
            <w:proofErr w:type="spellEnd"/>
            <w:r w:rsidR="00046160" w:rsidRPr="00046160">
              <w:rPr>
                <w:rFonts w:cs="Arial"/>
                <w:szCs w:val="20"/>
                <w:lang w:val="en-US"/>
              </w:rPr>
              <w:t xml:space="preserve"> </w:t>
            </w:r>
            <w:proofErr w:type="spellStart"/>
            <w:r w:rsidR="00046160" w:rsidRPr="00046160">
              <w:rPr>
                <w:rFonts w:cs="Arial"/>
                <w:szCs w:val="20"/>
                <w:lang w:val="en-US"/>
              </w:rPr>
              <w:t>Steinbrunn</w:t>
            </w:r>
            <w:proofErr w:type="spellEnd"/>
            <w:r w:rsidR="007F217D">
              <w:rPr>
                <w:rFonts w:cs="Arial"/>
                <w:szCs w:val="20"/>
                <w:lang w:val="en-US"/>
              </w:rPr>
              <w:t xml:space="preserve"> (</w:t>
            </w:r>
            <w:proofErr w:type="spellStart"/>
            <w:r w:rsidR="007F217D">
              <w:rPr>
                <w:szCs w:val="20"/>
                <w:lang w:val="en-US"/>
              </w:rPr>
              <w:t>TSte</w:t>
            </w:r>
            <w:proofErr w:type="spellEnd"/>
            <w:r w:rsidR="007F217D">
              <w:rPr>
                <w:szCs w:val="20"/>
                <w:lang w:val="en-US"/>
              </w:rPr>
              <w:t>)</w:t>
            </w:r>
            <w:r w:rsidR="00046160" w:rsidRPr="00046160">
              <w:rPr>
                <w:rFonts w:cs="Arial"/>
                <w:szCs w:val="20"/>
                <w:lang w:val="en-US"/>
              </w:rPr>
              <w:t>, Christian Langer</w:t>
            </w:r>
            <w:r w:rsidR="00046160">
              <w:rPr>
                <w:rFonts w:cs="Arial"/>
                <w:szCs w:val="20"/>
                <w:lang w:val="en-US"/>
              </w:rPr>
              <w:t>,</w:t>
            </w:r>
            <w:r w:rsidR="00046160" w:rsidRPr="00046160">
              <w:rPr>
                <w:rFonts w:cs="Arial"/>
                <w:szCs w:val="20"/>
                <w:lang w:val="en-US"/>
              </w:rPr>
              <w:t xml:space="preserve"> Sofia Catalina Heredia-Guerrero, Hermann </w:t>
            </w:r>
            <w:proofErr w:type="spellStart"/>
            <w:r w:rsidR="00046160" w:rsidRPr="00046160">
              <w:rPr>
                <w:rFonts w:cs="Arial"/>
                <w:szCs w:val="20"/>
                <w:lang w:val="en-US"/>
              </w:rPr>
              <w:t>Einsele</w:t>
            </w:r>
            <w:proofErr w:type="spellEnd"/>
            <w:r w:rsidR="007F217D">
              <w:rPr>
                <w:rFonts w:cs="Arial"/>
                <w:szCs w:val="20"/>
                <w:lang w:val="en-US"/>
              </w:rPr>
              <w:t xml:space="preserve"> (HE)</w:t>
            </w:r>
            <w:r w:rsidR="00046160" w:rsidRPr="00046160">
              <w:rPr>
                <w:rFonts w:cs="Arial"/>
                <w:szCs w:val="20"/>
                <w:lang w:val="en-US"/>
              </w:rPr>
              <w:t xml:space="preserve">, Ralf Christian </w:t>
            </w:r>
            <w:proofErr w:type="spellStart"/>
            <w:r w:rsidR="00046160" w:rsidRPr="00046160">
              <w:rPr>
                <w:rFonts w:cs="Arial"/>
                <w:szCs w:val="20"/>
                <w:lang w:val="en-US"/>
              </w:rPr>
              <w:t>Bargou</w:t>
            </w:r>
            <w:proofErr w:type="spellEnd"/>
            <w:r w:rsidR="007F217D">
              <w:rPr>
                <w:rFonts w:cs="Arial"/>
                <w:szCs w:val="20"/>
                <w:lang w:val="en-US"/>
              </w:rPr>
              <w:t xml:space="preserve"> (RCB)</w:t>
            </w:r>
            <w:r w:rsidR="00046160" w:rsidRPr="00046160">
              <w:rPr>
                <w:rFonts w:cs="Arial"/>
                <w:szCs w:val="20"/>
                <w:lang w:val="en-US"/>
              </w:rPr>
              <w:t>, Andreas Rosenwald</w:t>
            </w:r>
            <w:r w:rsidR="007F217D">
              <w:rPr>
                <w:rFonts w:cs="Arial"/>
                <w:szCs w:val="20"/>
                <w:lang w:val="en-US"/>
              </w:rPr>
              <w:t xml:space="preserve"> (AR)</w:t>
            </w:r>
            <w:r w:rsidR="00046160" w:rsidRPr="00046160">
              <w:rPr>
                <w:rFonts w:cs="Arial"/>
                <w:szCs w:val="20"/>
                <w:lang w:val="en-US"/>
              </w:rPr>
              <w:t xml:space="preserve">, Ellen </w:t>
            </w:r>
            <w:proofErr w:type="spellStart"/>
            <w:r w:rsidR="00046160" w:rsidRPr="00046160">
              <w:rPr>
                <w:rFonts w:cs="Arial"/>
                <w:szCs w:val="20"/>
                <w:lang w:val="en-US"/>
              </w:rPr>
              <w:t>Leich</w:t>
            </w:r>
            <w:proofErr w:type="spellEnd"/>
            <w:r w:rsidR="007F477C">
              <w:rPr>
                <w:rFonts w:cs="Arial"/>
                <w:szCs w:val="20"/>
                <w:lang w:val="en-US"/>
              </w:rPr>
              <w:t xml:space="preserve"> (EL)</w:t>
            </w:r>
            <w:r w:rsidR="00046160">
              <w:rPr>
                <w:rFonts w:cs="Arial"/>
                <w:szCs w:val="20"/>
                <w:lang w:val="en-US"/>
              </w:rPr>
              <w:t xml:space="preserve"> (2023): </w:t>
            </w:r>
            <w:r w:rsidR="00046160" w:rsidRPr="00046160">
              <w:rPr>
                <w:rFonts w:cs="Arial"/>
                <w:szCs w:val="20"/>
                <w:lang w:val="en-US"/>
              </w:rPr>
              <w:t>Prognostic value of extracellular matrix gene mutations and expression in multiple myeloma</w:t>
            </w:r>
            <w:r w:rsidR="00046160">
              <w:rPr>
                <w:rFonts w:cs="Arial"/>
                <w:szCs w:val="20"/>
                <w:lang w:val="en-US"/>
              </w:rPr>
              <w:t>,</w:t>
            </w:r>
            <w:r w:rsidR="00267B92">
              <w:rPr>
                <w:szCs w:val="20"/>
                <w:lang w:val="en-US"/>
              </w:rPr>
              <w:t xml:space="preserve"> </w:t>
            </w:r>
            <w:r w:rsidR="00046160">
              <w:rPr>
                <w:rFonts w:ascii="Helvetica" w:hAnsi="Helvetica" w:cs="Helvetica"/>
                <w:b/>
                <w:bCs/>
                <w:color w:val="141413"/>
                <w:szCs w:val="20"/>
                <w:lang w:val="en-GB"/>
              </w:rPr>
              <w:t>Blood Cancer J. 13(1):43</w:t>
            </w:r>
            <w:bookmarkEnd w:id="52"/>
            <w:bookmarkEnd w:id="53"/>
          </w:p>
        </w:tc>
      </w:tr>
      <w:tr w:rsidR="00267B92" w:rsidRPr="007F217D" w14:paraId="3FAD7B6F" w14:textId="77777777" w:rsidTr="00445C41">
        <w:trPr>
          <w:trHeight w:val="266"/>
        </w:trPr>
        <w:tc>
          <w:tcPr>
            <w:tcW w:w="2520"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t>Participated in</w:t>
            </w:r>
          </w:p>
        </w:tc>
        <w:tc>
          <w:tcPr>
            <w:tcW w:w="6521" w:type="dxa"/>
            <w:gridSpan w:val="11"/>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bookmarkStart w:id="60" w:name="OLE_LINK215"/>
            <w:bookmarkStart w:id="61" w:name="OLE_LINK216"/>
            <w:r w:rsidRPr="00AB5DB5">
              <w:rPr>
                <w:b/>
                <w:szCs w:val="20"/>
                <w:lang w:val="en-US"/>
              </w:rPr>
              <w:t xml:space="preserve">Author Initials, </w:t>
            </w:r>
            <w:r w:rsidRPr="00AB5DB5">
              <w:rPr>
                <w:szCs w:val="20"/>
                <w:lang w:val="en-US"/>
              </w:rPr>
              <w:t xml:space="preserve">Responsibility decreasing from left to right </w:t>
            </w:r>
            <w:bookmarkEnd w:id="60"/>
            <w:bookmarkEnd w:id="61"/>
          </w:p>
        </w:tc>
      </w:tr>
      <w:tr w:rsidR="00560CEC" w:rsidRPr="00AB5DB5" w14:paraId="347EDC36" w14:textId="77777777" w:rsidTr="009F3D6B">
        <w:trPr>
          <w:trHeight w:val="459"/>
        </w:trPr>
        <w:tc>
          <w:tcPr>
            <w:tcW w:w="2520" w:type="dxa"/>
            <w:tcMar>
              <w:top w:w="28" w:type="dxa"/>
              <w:left w:w="57" w:type="dxa"/>
              <w:bottom w:w="28" w:type="dxa"/>
              <w:right w:w="57" w:type="dxa"/>
            </w:tcMar>
            <w:vAlign w:val="center"/>
          </w:tcPr>
          <w:p w14:paraId="7D652BFC" w14:textId="77777777" w:rsidR="00560CEC" w:rsidRPr="00AB5DB5" w:rsidRDefault="00560CEC" w:rsidP="007E263A">
            <w:pPr>
              <w:rPr>
                <w:szCs w:val="20"/>
                <w:lang w:val="en-US"/>
              </w:rPr>
            </w:pPr>
            <w:r w:rsidRPr="00AB5DB5">
              <w:rPr>
                <w:szCs w:val="20"/>
                <w:lang w:val="en-US"/>
              </w:rPr>
              <w:t>Study Design</w:t>
            </w:r>
          </w:p>
          <w:p w14:paraId="2D555A82" w14:textId="77777777" w:rsidR="00560CEC" w:rsidRPr="00AB5DB5" w:rsidRDefault="00560CEC" w:rsidP="007E263A">
            <w:pPr>
              <w:rPr>
                <w:szCs w:val="20"/>
                <w:lang w:val="en-US"/>
              </w:rPr>
            </w:pPr>
            <w:r w:rsidRPr="00AB5DB5">
              <w:rPr>
                <w:szCs w:val="20"/>
                <w:lang w:val="en-US"/>
              </w:rPr>
              <w:t>Methods Development</w:t>
            </w:r>
          </w:p>
        </w:tc>
        <w:tc>
          <w:tcPr>
            <w:tcW w:w="449" w:type="dxa"/>
            <w:tcMar>
              <w:top w:w="28" w:type="dxa"/>
              <w:left w:w="57" w:type="dxa"/>
              <w:bottom w:w="28" w:type="dxa"/>
              <w:right w:w="57" w:type="dxa"/>
            </w:tcMar>
            <w:vAlign w:val="center"/>
          </w:tcPr>
          <w:p w14:paraId="3E7DFFB9" w14:textId="4FEB5CD0" w:rsidR="00560CEC" w:rsidRPr="00AB5DB5" w:rsidRDefault="00560CEC" w:rsidP="007F217D">
            <w:pPr>
              <w:jc w:val="center"/>
              <w:rPr>
                <w:szCs w:val="20"/>
                <w:lang w:val="en-US"/>
              </w:rPr>
            </w:pPr>
            <w:r>
              <w:rPr>
                <w:rFonts w:cs="Arial"/>
                <w:szCs w:val="20"/>
                <w:lang w:val="en-US"/>
              </w:rPr>
              <w:t>EL</w:t>
            </w:r>
          </w:p>
        </w:tc>
        <w:tc>
          <w:tcPr>
            <w:tcW w:w="567" w:type="dxa"/>
            <w:tcMar>
              <w:top w:w="28" w:type="dxa"/>
              <w:left w:w="57" w:type="dxa"/>
              <w:bottom w:w="28" w:type="dxa"/>
              <w:right w:w="57" w:type="dxa"/>
            </w:tcMar>
            <w:vAlign w:val="center"/>
          </w:tcPr>
          <w:p w14:paraId="02C83587" w14:textId="730A1F10" w:rsidR="00560CEC" w:rsidRPr="00AB5DB5" w:rsidRDefault="00560CEC" w:rsidP="007F217D">
            <w:pPr>
              <w:jc w:val="center"/>
              <w:rPr>
                <w:szCs w:val="20"/>
                <w:lang w:val="en-US"/>
              </w:rPr>
            </w:pPr>
            <w:r>
              <w:rPr>
                <w:rFonts w:cs="Arial"/>
                <w:szCs w:val="20"/>
                <w:lang w:val="en-US"/>
              </w:rPr>
              <w:t>ME</w:t>
            </w:r>
          </w:p>
        </w:tc>
        <w:tc>
          <w:tcPr>
            <w:tcW w:w="567" w:type="dxa"/>
            <w:tcMar>
              <w:top w:w="28" w:type="dxa"/>
              <w:left w:w="57" w:type="dxa"/>
              <w:bottom w:w="28" w:type="dxa"/>
              <w:right w:w="57" w:type="dxa"/>
            </w:tcMar>
            <w:vAlign w:val="center"/>
          </w:tcPr>
          <w:p w14:paraId="5FF4F310" w14:textId="73414DE7" w:rsidR="00560CEC" w:rsidRPr="00AB5DB5" w:rsidRDefault="00560CEC" w:rsidP="007F217D">
            <w:pPr>
              <w:jc w:val="center"/>
              <w:rPr>
                <w:szCs w:val="20"/>
                <w:lang w:val="en-US"/>
              </w:rPr>
            </w:pPr>
            <w:r>
              <w:rPr>
                <w:szCs w:val="20"/>
                <w:lang w:val="en-US"/>
              </w:rPr>
              <w:t>FJ</w:t>
            </w:r>
          </w:p>
        </w:tc>
        <w:tc>
          <w:tcPr>
            <w:tcW w:w="709" w:type="dxa"/>
            <w:tcMar>
              <w:top w:w="28" w:type="dxa"/>
              <w:left w:w="57" w:type="dxa"/>
              <w:bottom w:w="28" w:type="dxa"/>
              <w:right w:w="57" w:type="dxa"/>
            </w:tcMar>
            <w:vAlign w:val="center"/>
          </w:tcPr>
          <w:p w14:paraId="3013D736" w14:textId="374BB5C0" w:rsidR="00560CEC" w:rsidRPr="00AB5DB5" w:rsidRDefault="00560CEC" w:rsidP="007F217D">
            <w:pPr>
              <w:jc w:val="center"/>
              <w:rPr>
                <w:szCs w:val="20"/>
                <w:lang w:val="en-US"/>
              </w:rPr>
            </w:pPr>
            <w:r>
              <w:rPr>
                <w:szCs w:val="20"/>
                <w:lang w:val="en-US"/>
              </w:rPr>
              <w:t>RCB</w:t>
            </w:r>
          </w:p>
        </w:tc>
        <w:tc>
          <w:tcPr>
            <w:tcW w:w="567" w:type="dxa"/>
            <w:tcMar>
              <w:top w:w="28" w:type="dxa"/>
              <w:left w:w="57" w:type="dxa"/>
              <w:bottom w:w="28" w:type="dxa"/>
              <w:right w:w="57" w:type="dxa"/>
            </w:tcMar>
            <w:vAlign w:val="center"/>
          </w:tcPr>
          <w:p w14:paraId="2A2D0C33" w14:textId="68EFAAB5" w:rsidR="00560CEC" w:rsidRPr="00AB5DB5" w:rsidRDefault="00560CEC" w:rsidP="00445C41">
            <w:pPr>
              <w:jc w:val="center"/>
              <w:rPr>
                <w:szCs w:val="20"/>
                <w:lang w:val="en-US"/>
              </w:rPr>
            </w:pPr>
            <w:r>
              <w:rPr>
                <w:szCs w:val="20"/>
                <w:lang w:val="en-US"/>
              </w:rPr>
              <w:t>AR</w:t>
            </w:r>
          </w:p>
        </w:tc>
        <w:tc>
          <w:tcPr>
            <w:tcW w:w="630" w:type="dxa"/>
            <w:vAlign w:val="center"/>
          </w:tcPr>
          <w:p w14:paraId="33B1BC38" w14:textId="6DDDB7E3" w:rsidR="00560CEC" w:rsidRPr="00AB5DB5" w:rsidRDefault="00560CEC" w:rsidP="007F217D">
            <w:pPr>
              <w:jc w:val="center"/>
              <w:rPr>
                <w:szCs w:val="20"/>
                <w:lang w:val="en-US"/>
              </w:rPr>
            </w:pPr>
          </w:p>
        </w:tc>
        <w:tc>
          <w:tcPr>
            <w:tcW w:w="646" w:type="dxa"/>
            <w:vAlign w:val="center"/>
          </w:tcPr>
          <w:p w14:paraId="7A5EA5E6" w14:textId="0E7AF1A0" w:rsidR="00560CEC" w:rsidRPr="00AB5DB5" w:rsidRDefault="00560CEC" w:rsidP="007F217D">
            <w:pPr>
              <w:jc w:val="center"/>
              <w:rPr>
                <w:szCs w:val="20"/>
                <w:lang w:val="en-US"/>
              </w:rPr>
            </w:pPr>
          </w:p>
        </w:tc>
        <w:tc>
          <w:tcPr>
            <w:tcW w:w="850" w:type="dxa"/>
            <w:vAlign w:val="center"/>
          </w:tcPr>
          <w:p w14:paraId="1C0F5C9F" w14:textId="77777777" w:rsidR="00560CEC" w:rsidRPr="00AB5DB5" w:rsidRDefault="00560CEC" w:rsidP="007F217D">
            <w:pPr>
              <w:jc w:val="center"/>
              <w:rPr>
                <w:szCs w:val="20"/>
                <w:lang w:val="en-US"/>
              </w:rPr>
            </w:pPr>
          </w:p>
        </w:tc>
        <w:tc>
          <w:tcPr>
            <w:tcW w:w="639" w:type="dxa"/>
            <w:vAlign w:val="center"/>
          </w:tcPr>
          <w:p w14:paraId="1461012D" w14:textId="77777777" w:rsidR="00560CEC" w:rsidRPr="00AB5DB5" w:rsidRDefault="00560CEC" w:rsidP="007F217D">
            <w:pPr>
              <w:jc w:val="center"/>
              <w:rPr>
                <w:szCs w:val="20"/>
                <w:lang w:val="en-US"/>
              </w:rPr>
            </w:pPr>
          </w:p>
        </w:tc>
        <w:tc>
          <w:tcPr>
            <w:tcW w:w="461" w:type="dxa"/>
            <w:vAlign w:val="center"/>
          </w:tcPr>
          <w:p w14:paraId="54C8AFC9" w14:textId="70A18C65" w:rsidR="00560CEC" w:rsidRPr="00AB5DB5" w:rsidRDefault="00560CEC" w:rsidP="007F217D">
            <w:pPr>
              <w:jc w:val="center"/>
              <w:rPr>
                <w:szCs w:val="20"/>
                <w:lang w:val="en-US"/>
              </w:rPr>
            </w:pPr>
          </w:p>
        </w:tc>
        <w:tc>
          <w:tcPr>
            <w:tcW w:w="462" w:type="dxa"/>
            <w:vAlign w:val="center"/>
          </w:tcPr>
          <w:p w14:paraId="5878FC96" w14:textId="311A30A3" w:rsidR="00560CEC" w:rsidRPr="00AB5DB5" w:rsidRDefault="00560CEC" w:rsidP="007F217D">
            <w:pPr>
              <w:jc w:val="center"/>
              <w:rPr>
                <w:szCs w:val="20"/>
                <w:lang w:val="en-US"/>
              </w:rPr>
            </w:pPr>
          </w:p>
        </w:tc>
      </w:tr>
      <w:tr w:rsidR="00560CEC" w:rsidRPr="00AB5DB5" w14:paraId="6B38D6DB" w14:textId="77777777" w:rsidTr="009F3D6B">
        <w:trPr>
          <w:trHeight w:val="222"/>
        </w:trPr>
        <w:tc>
          <w:tcPr>
            <w:tcW w:w="2520" w:type="dxa"/>
            <w:tcMar>
              <w:top w:w="28" w:type="dxa"/>
              <w:left w:w="57" w:type="dxa"/>
              <w:bottom w:w="28" w:type="dxa"/>
              <w:right w:w="57" w:type="dxa"/>
            </w:tcMar>
            <w:vAlign w:val="center"/>
          </w:tcPr>
          <w:p w14:paraId="01D2D5AB" w14:textId="77777777" w:rsidR="00560CEC" w:rsidRPr="00AB5DB5" w:rsidRDefault="00560CEC" w:rsidP="007E263A">
            <w:pPr>
              <w:rPr>
                <w:szCs w:val="20"/>
                <w:lang w:val="en-US"/>
              </w:rPr>
            </w:pPr>
            <w:r w:rsidRPr="00AB5DB5">
              <w:rPr>
                <w:szCs w:val="20"/>
                <w:lang w:val="en-US"/>
              </w:rPr>
              <w:t xml:space="preserve">Data Collection </w:t>
            </w:r>
          </w:p>
        </w:tc>
        <w:tc>
          <w:tcPr>
            <w:tcW w:w="449" w:type="dxa"/>
            <w:tcMar>
              <w:top w:w="28" w:type="dxa"/>
              <w:left w:w="57" w:type="dxa"/>
              <w:bottom w:w="28" w:type="dxa"/>
              <w:right w:w="57" w:type="dxa"/>
            </w:tcMar>
            <w:vAlign w:val="center"/>
          </w:tcPr>
          <w:p w14:paraId="105BB0A1" w14:textId="3CDF14B6" w:rsidR="00560CEC" w:rsidRPr="00AB5DB5" w:rsidRDefault="00560CEC" w:rsidP="007F217D">
            <w:pPr>
              <w:jc w:val="center"/>
              <w:rPr>
                <w:szCs w:val="20"/>
                <w:lang w:val="en-US"/>
              </w:rPr>
            </w:pPr>
            <w:r>
              <w:rPr>
                <w:szCs w:val="20"/>
                <w:lang w:val="en-US"/>
              </w:rPr>
              <w:t>EL</w:t>
            </w:r>
          </w:p>
        </w:tc>
        <w:tc>
          <w:tcPr>
            <w:tcW w:w="567" w:type="dxa"/>
            <w:tcMar>
              <w:top w:w="28" w:type="dxa"/>
              <w:left w:w="57" w:type="dxa"/>
              <w:bottom w:w="28" w:type="dxa"/>
              <w:right w:w="57" w:type="dxa"/>
            </w:tcMar>
            <w:vAlign w:val="center"/>
          </w:tcPr>
          <w:p w14:paraId="2893CA1D" w14:textId="3403B3AE" w:rsidR="00560CEC" w:rsidRPr="00AB5DB5" w:rsidRDefault="00560CEC" w:rsidP="007F217D">
            <w:pPr>
              <w:jc w:val="center"/>
              <w:rPr>
                <w:szCs w:val="20"/>
                <w:lang w:val="en-US"/>
              </w:rPr>
            </w:pPr>
            <w:r>
              <w:rPr>
                <w:szCs w:val="20"/>
                <w:lang w:val="en-US"/>
              </w:rPr>
              <w:t>MS</w:t>
            </w:r>
          </w:p>
        </w:tc>
        <w:tc>
          <w:tcPr>
            <w:tcW w:w="567" w:type="dxa"/>
            <w:tcMar>
              <w:top w:w="28" w:type="dxa"/>
              <w:left w:w="57" w:type="dxa"/>
              <w:bottom w:w="28" w:type="dxa"/>
              <w:right w:w="57" w:type="dxa"/>
            </w:tcMar>
            <w:vAlign w:val="center"/>
          </w:tcPr>
          <w:p w14:paraId="48BD78CD" w14:textId="5EABC5AD" w:rsidR="00560CEC" w:rsidRPr="00AB5DB5" w:rsidRDefault="00560CEC" w:rsidP="007F217D">
            <w:pPr>
              <w:jc w:val="center"/>
              <w:rPr>
                <w:szCs w:val="20"/>
                <w:lang w:val="en-US"/>
              </w:rPr>
            </w:pPr>
            <w:r>
              <w:rPr>
                <w:szCs w:val="20"/>
                <w:lang w:val="en-US"/>
              </w:rPr>
              <w:t>MR</w:t>
            </w:r>
          </w:p>
        </w:tc>
        <w:tc>
          <w:tcPr>
            <w:tcW w:w="709" w:type="dxa"/>
            <w:tcMar>
              <w:top w:w="28" w:type="dxa"/>
              <w:left w:w="57" w:type="dxa"/>
              <w:bottom w:w="28" w:type="dxa"/>
              <w:right w:w="57" w:type="dxa"/>
            </w:tcMar>
            <w:vAlign w:val="center"/>
          </w:tcPr>
          <w:p w14:paraId="27D02824" w14:textId="6EB9B50F" w:rsidR="00560CEC" w:rsidRPr="00AB5DB5" w:rsidRDefault="00560CEC" w:rsidP="007F217D">
            <w:pPr>
              <w:jc w:val="center"/>
              <w:rPr>
                <w:szCs w:val="20"/>
                <w:lang w:val="en-US"/>
              </w:rPr>
            </w:pPr>
            <w:bookmarkStart w:id="62" w:name="OLE_LINK211"/>
            <w:bookmarkStart w:id="63" w:name="OLE_LINK212"/>
            <w:proofErr w:type="spellStart"/>
            <w:r>
              <w:rPr>
                <w:szCs w:val="20"/>
                <w:lang w:val="en-US"/>
              </w:rPr>
              <w:t>TSte</w:t>
            </w:r>
            <w:bookmarkEnd w:id="62"/>
            <w:bookmarkEnd w:id="63"/>
            <w:proofErr w:type="spellEnd"/>
          </w:p>
        </w:tc>
        <w:tc>
          <w:tcPr>
            <w:tcW w:w="567" w:type="dxa"/>
            <w:tcMar>
              <w:top w:w="28" w:type="dxa"/>
              <w:left w:w="57" w:type="dxa"/>
              <w:bottom w:w="28" w:type="dxa"/>
              <w:right w:w="57" w:type="dxa"/>
            </w:tcMar>
            <w:vAlign w:val="center"/>
          </w:tcPr>
          <w:p w14:paraId="74AACFE0" w14:textId="7B57FAD4" w:rsidR="00560CEC" w:rsidRPr="00AB5DB5" w:rsidRDefault="00560CEC" w:rsidP="007F217D">
            <w:pPr>
              <w:jc w:val="center"/>
              <w:rPr>
                <w:szCs w:val="20"/>
                <w:lang w:val="en-US"/>
              </w:rPr>
            </w:pPr>
            <w:r>
              <w:rPr>
                <w:szCs w:val="20"/>
                <w:lang w:val="en-US"/>
              </w:rPr>
              <w:t>HE</w:t>
            </w:r>
          </w:p>
        </w:tc>
        <w:tc>
          <w:tcPr>
            <w:tcW w:w="630" w:type="dxa"/>
            <w:vAlign w:val="center"/>
          </w:tcPr>
          <w:p w14:paraId="57F5AF26" w14:textId="77777777" w:rsidR="00560CEC" w:rsidRPr="00AB5DB5" w:rsidRDefault="00560CEC" w:rsidP="007F217D">
            <w:pPr>
              <w:jc w:val="center"/>
              <w:rPr>
                <w:szCs w:val="20"/>
                <w:lang w:val="en-US"/>
              </w:rPr>
            </w:pPr>
          </w:p>
        </w:tc>
        <w:tc>
          <w:tcPr>
            <w:tcW w:w="646" w:type="dxa"/>
            <w:vAlign w:val="center"/>
          </w:tcPr>
          <w:p w14:paraId="0E394972" w14:textId="77777777" w:rsidR="00560CEC" w:rsidRPr="00AB5DB5" w:rsidRDefault="00560CEC" w:rsidP="007F217D">
            <w:pPr>
              <w:jc w:val="center"/>
              <w:rPr>
                <w:szCs w:val="20"/>
                <w:lang w:val="en-US"/>
              </w:rPr>
            </w:pPr>
          </w:p>
        </w:tc>
        <w:tc>
          <w:tcPr>
            <w:tcW w:w="850" w:type="dxa"/>
            <w:vAlign w:val="center"/>
          </w:tcPr>
          <w:p w14:paraId="46C349C5" w14:textId="77777777" w:rsidR="00560CEC" w:rsidRPr="00AB5DB5" w:rsidRDefault="00560CEC" w:rsidP="007F217D">
            <w:pPr>
              <w:jc w:val="center"/>
              <w:rPr>
                <w:szCs w:val="20"/>
                <w:lang w:val="en-US"/>
              </w:rPr>
            </w:pPr>
          </w:p>
        </w:tc>
        <w:tc>
          <w:tcPr>
            <w:tcW w:w="639" w:type="dxa"/>
            <w:vAlign w:val="center"/>
          </w:tcPr>
          <w:p w14:paraId="4CF1DC9D" w14:textId="77777777" w:rsidR="00560CEC" w:rsidRPr="00AB5DB5" w:rsidRDefault="00560CEC" w:rsidP="007F217D">
            <w:pPr>
              <w:jc w:val="center"/>
              <w:rPr>
                <w:szCs w:val="20"/>
                <w:lang w:val="en-US"/>
              </w:rPr>
            </w:pPr>
          </w:p>
        </w:tc>
        <w:tc>
          <w:tcPr>
            <w:tcW w:w="461" w:type="dxa"/>
            <w:vAlign w:val="center"/>
          </w:tcPr>
          <w:p w14:paraId="31F57870" w14:textId="77777777" w:rsidR="00560CEC" w:rsidRPr="00AB5DB5" w:rsidRDefault="00560CEC" w:rsidP="007F217D">
            <w:pPr>
              <w:jc w:val="center"/>
              <w:rPr>
                <w:szCs w:val="20"/>
                <w:lang w:val="en-US"/>
              </w:rPr>
            </w:pPr>
          </w:p>
        </w:tc>
        <w:tc>
          <w:tcPr>
            <w:tcW w:w="462" w:type="dxa"/>
            <w:vAlign w:val="center"/>
          </w:tcPr>
          <w:p w14:paraId="77A0B47B" w14:textId="71144705" w:rsidR="00560CEC" w:rsidRPr="00AB5DB5" w:rsidRDefault="00560CEC" w:rsidP="007F217D">
            <w:pPr>
              <w:jc w:val="center"/>
              <w:rPr>
                <w:szCs w:val="20"/>
                <w:lang w:val="en-US"/>
              </w:rPr>
            </w:pPr>
          </w:p>
        </w:tc>
      </w:tr>
      <w:tr w:rsidR="00560CEC" w:rsidRPr="00AB5DB5" w14:paraId="33D80970" w14:textId="77777777" w:rsidTr="009F3D6B">
        <w:trPr>
          <w:trHeight w:val="371"/>
        </w:trPr>
        <w:tc>
          <w:tcPr>
            <w:tcW w:w="2520" w:type="dxa"/>
            <w:tcMar>
              <w:top w:w="28" w:type="dxa"/>
              <w:left w:w="57" w:type="dxa"/>
              <w:bottom w:w="28" w:type="dxa"/>
              <w:right w:w="57" w:type="dxa"/>
            </w:tcMar>
            <w:vAlign w:val="center"/>
          </w:tcPr>
          <w:p w14:paraId="75ADDCEE" w14:textId="28F5F407" w:rsidR="00560CEC" w:rsidRPr="00AB5DB5" w:rsidRDefault="00560CEC" w:rsidP="007E263A">
            <w:pPr>
              <w:rPr>
                <w:szCs w:val="20"/>
                <w:lang w:val="en-US"/>
              </w:rPr>
            </w:pPr>
            <w:r>
              <w:rPr>
                <w:szCs w:val="20"/>
                <w:lang w:val="en-US"/>
              </w:rPr>
              <w:t>Study Supervision</w:t>
            </w:r>
          </w:p>
        </w:tc>
        <w:tc>
          <w:tcPr>
            <w:tcW w:w="449" w:type="dxa"/>
            <w:tcMar>
              <w:top w:w="28" w:type="dxa"/>
              <w:left w:w="57" w:type="dxa"/>
              <w:bottom w:w="28" w:type="dxa"/>
              <w:right w:w="57" w:type="dxa"/>
            </w:tcMar>
            <w:vAlign w:val="center"/>
          </w:tcPr>
          <w:p w14:paraId="2A017BB1" w14:textId="43EA6303" w:rsidR="00560CEC" w:rsidRDefault="00560CEC" w:rsidP="007F217D">
            <w:pPr>
              <w:jc w:val="center"/>
              <w:rPr>
                <w:rFonts w:cs="Arial"/>
                <w:szCs w:val="20"/>
                <w:lang w:val="en-US"/>
              </w:rPr>
            </w:pPr>
            <w:r>
              <w:rPr>
                <w:rFonts w:cs="Arial"/>
                <w:szCs w:val="20"/>
                <w:lang w:val="en-US"/>
              </w:rPr>
              <w:t>EL</w:t>
            </w:r>
          </w:p>
        </w:tc>
        <w:tc>
          <w:tcPr>
            <w:tcW w:w="567" w:type="dxa"/>
            <w:tcMar>
              <w:top w:w="28" w:type="dxa"/>
              <w:left w:w="57" w:type="dxa"/>
              <w:bottom w:w="28" w:type="dxa"/>
              <w:right w:w="57" w:type="dxa"/>
            </w:tcMar>
            <w:vAlign w:val="center"/>
          </w:tcPr>
          <w:p w14:paraId="15F2F811" w14:textId="3DC74628" w:rsidR="00560CEC" w:rsidRDefault="00560CEC" w:rsidP="007F217D">
            <w:pPr>
              <w:jc w:val="center"/>
              <w:rPr>
                <w:szCs w:val="20"/>
                <w:lang w:val="en-US"/>
              </w:rPr>
            </w:pPr>
            <w:r>
              <w:rPr>
                <w:szCs w:val="20"/>
                <w:lang w:val="en-US"/>
              </w:rPr>
              <w:t>RCB</w:t>
            </w:r>
          </w:p>
        </w:tc>
        <w:tc>
          <w:tcPr>
            <w:tcW w:w="567" w:type="dxa"/>
            <w:tcMar>
              <w:top w:w="28" w:type="dxa"/>
              <w:left w:w="57" w:type="dxa"/>
              <w:bottom w:w="28" w:type="dxa"/>
              <w:right w:w="57" w:type="dxa"/>
            </w:tcMar>
            <w:vAlign w:val="center"/>
          </w:tcPr>
          <w:p w14:paraId="25235196" w14:textId="18FEE6FA" w:rsidR="00560CEC" w:rsidRPr="00AB5DB5" w:rsidRDefault="00560CEC" w:rsidP="007F217D">
            <w:pPr>
              <w:jc w:val="center"/>
              <w:rPr>
                <w:szCs w:val="20"/>
                <w:lang w:val="en-US"/>
              </w:rPr>
            </w:pPr>
            <w:r>
              <w:rPr>
                <w:szCs w:val="20"/>
                <w:lang w:val="en-US"/>
              </w:rPr>
              <w:t>AR</w:t>
            </w:r>
          </w:p>
        </w:tc>
        <w:tc>
          <w:tcPr>
            <w:tcW w:w="709" w:type="dxa"/>
            <w:tcMar>
              <w:top w:w="28" w:type="dxa"/>
              <w:left w:w="57" w:type="dxa"/>
              <w:bottom w:w="28" w:type="dxa"/>
              <w:right w:w="57" w:type="dxa"/>
            </w:tcMar>
            <w:vAlign w:val="center"/>
          </w:tcPr>
          <w:p w14:paraId="56FD9DD0" w14:textId="77777777" w:rsidR="00560CEC" w:rsidRPr="00AB5DB5" w:rsidRDefault="00560CEC" w:rsidP="007F217D">
            <w:pPr>
              <w:jc w:val="center"/>
              <w:rPr>
                <w:szCs w:val="20"/>
                <w:lang w:val="en-US"/>
              </w:rPr>
            </w:pPr>
          </w:p>
        </w:tc>
        <w:tc>
          <w:tcPr>
            <w:tcW w:w="567" w:type="dxa"/>
            <w:tcMar>
              <w:top w:w="28" w:type="dxa"/>
              <w:left w:w="57" w:type="dxa"/>
              <w:bottom w:w="28" w:type="dxa"/>
              <w:right w:w="57" w:type="dxa"/>
            </w:tcMar>
            <w:vAlign w:val="center"/>
          </w:tcPr>
          <w:p w14:paraId="04F48231" w14:textId="77777777" w:rsidR="00560CEC" w:rsidRDefault="00560CEC" w:rsidP="007F217D">
            <w:pPr>
              <w:jc w:val="center"/>
              <w:rPr>
                <w:szCs w:val="20"/>
                <w:u w:val="single"/>
                <w:lang w:val="en-US"/>
              </w:rPr>
            </w:pPr>
          </w:p>
        </w:tc>
        <w:tc>
          <w:tcPr>
            <w:tcW w:w="630" w:type="dxa"/>
            <w:vAlign w:val="center"/>
          </w:tcPr>
          <w:p w14:paraId="333333F8" w14:textId="77777777" w:rsidR="00560CEC" w:rsidRDefault="00560CEC" w:rsidP="007F217D">
            <w:pPr>
              <w:jc w:val="center"/>
              <w:rPr>
                <w:szCs w:val="20"/>
                <w:u w:val="single"/>
                <w:lang w:val="en-US"/>
              </w:rPr>
            </w:pPr>
          </w:p>
        </w:tc>
        <w:tc>
          <w:tcPr>
            <w:tcW w:w="646" w:type="dxa"/>
            <w:vAlign w:val="center"/>
          </w:tcPr>
          <w:p w14:paraId="43A5F3FB" w14:textId="77777777" w:rsidR="00560CEC" w:rsidRDefault="00560CEC" w:rsidP="007F217D">
            <w:pPr>
              <w:jc w:val="center"/>
              <w:rPr>
                <w:szCs w:val="20"/>
                <w:u w:val="single"/>
                <w:lang w:val="en-US"/>
              </w:rPr>
            </w:pPr>
          </w:p>
        </w:tc>
        <w:tc>
          <w:tcPr>
            <w:tcW w:w="850" w:type="dxa"/>
            <w:vAlign w:val="center"/>
          </w:tcPr>
          <w:p w14:paraId="508DC6CA" w14:textId="77777777" w:rsidR="00560CEC" w:rsidRDefault="00560CEC" w:rsidP="007F217D">
            <w:pPr>
              <w:jc w:val="center"/>
              <w:rPr>
                <w:szCs w:val="20"/>
                <w:u w:val="single"/>
                <w:lang w:val="en-US"/>
              </w:rPr>
            </w:pPr>
          </w:p>
        </w:tc>
        <w:tc>
          <w:tcPr>
            <w:tcW w:w="639" w:type="dxa"/>
            <w:vAlign w:val="center"/>
          </w:tcPr>
          <w:p w14:paraId="6A100EB8" w14:textId="77777777" w:rsidR="00560CEC" w:rsidRDefault="00560CEC" w:rsidP="007F217D">
            <w:pPr>
              <w:jc w:val="center"/>
              <w:rPr>
                <w:szCs w:val="20"/>
                <w:u w:val="single"/>
                <w:lang w:val="en-US"/>
              </w:rPr>
            </w:pPr>
          </w:p>
        </w:tc>
        <w:tc>
          <w:tcPr>
            <w:tcW w:w="461" w:type="dxa"/>
            <w:vAlign w:val="center"/>
          </w:tcPr>
          <w:p w14:paraId="59E63F39" w14:textId="77777777" w:rsidR="00560CEC" w:rsidRDefault="00560CEC" w:rsidP="007F217D">
            <w:pPr>
              <w:jc w:val="center"/>
              <w:rPr>
                <w:szCs w:val="20"/>
                <w:u w:val="single"/>
                <w:lang w:val="en-US"/>
              </w:rPr>
            </w:pPr>
          </w:p>
        </w:tc>
        <w:tc>
          <w:tcPr>
            <w:tcW w:w="462" w:type="dxa"/>
            <w:vAlign w:val="center"/>
          </w:tcPr>
          <w:p w14:paraId="5A9C28DA" w14:textId="366BA002" w:rsidR="00560CEC" w:rsidRDefault="00560CEC" w:rsidP="007F217D">
            <w:pPr>
              <w:jc w:val="center"/>
              <w:rPr>
                <w:szCs w:val="20"/>
                <w:u w:val="single"/>
                <w:lang w:val="en-US"/>
              </w:rPr>
            </w:pPr>
          </w:p>
        </w:tc>
      </w:tr>
      <w:tr w:rsidR="00560CEC" w:rsidRPr="00AB5DB5" w14:paraId="2DFC6591" w14:textId="77777777" w:rsidTr="009F3D6B">
        <w:trPr>
          <w:trHeight w:val="459"/>
        </w:trPr>
        <w:tc>
          <w:tcPr>
            <w:tcW w:w="2520" w:type="dxa"/>
            <w:tcMar>
              <w:top w:w="28" w:type="dxa"/>
              <w:left w:w="57" w:type="dxa"/>
              <w:bottom w:w="28" w:type="dxa"/>
              <w:right w:w="57" w:type="dxa"/>
            </w:tcMar>
            <w:vAlign w:val="center"/>
          </w:tcPr>
          <w:p w14:paraId="6FAA402F" w14:textId="347B183B" w:rsidR="00560CEC" w:rsidRPr="00AB5DB5" w:rsidRDefault="00560CEC" w:rsidP="007F217D">
            <w:pPr>
              <w:rPr>
                <w:szCs w:val="20"/>
                <w:lang w:val="en-US"/>
              </w:rPr>
            </w:pPr>
            <w:r>
              <w:rPr>
                <w:szCs w:val="20"/>
                <w:lang w:val="en-US"/>
              </w:rPr>
              <w:t>Data Analysis</w:t>
            </w:r>
          </w:p>
        </w:tc>
        <w:tc>
          <w:tcPr>
            <w:tcW w:w="449" w:type="dxa"/>
            <w:tcMar>
              <w:top w:w="28" w:type="dxa"/>
              <w:left w:w="57" w:type="dxa"/>
              <w:bottom w:w="28" w:type="dxa"/>
              <w:right w:w="57" w:type="dxa"/>
            </w:tcMar>
            <w:vAlign w:val="center"/>
          </w:tcPr>
          <w:p w14:paraId="716D4E45" w14:textId="020A9F15" w:rsidR="00560CEC" w:rsidRDefault="00560CEC" w:rsidP="007F217D">
            <w:pPr>
              <w:jc w:val="center"/>
              <w:rPr>
                <w:rFonts w:cs="Arial"/>
                <w:szCs w:val="20"/>
                <w:lang w:val="en-US"/>
              </w:rPr>
            </w:pPr>
            <w:r>
              <w:rPr>
                <w:rFonts w:cs="Arial"/>
                <w:szCs w:val="20"/>
                <w:lang w:val="en-US"/>
              </w:rPr>
              <w:t>ME</w:t>
            </w:r>
          </w:p>
        </w:tc>
        <w:tc>
          <w:tcPr>
            <w:tcW w:w="567" w:type="dxa"/>
            <w:tcMar>
              <w:top w:w="28" w:type="dxa"/>
              <w:left w:w="57" w:type="dxa"/>
              <w:bottom w:w="28" w:type="dxa"/>
              <w:right w:w="57" w:type="dxa"/>
            </w:tcMar>
            <w:vAlign w:val="center"/>
          </w:tcPr>
          <w:p w14:paraId="0960AF5F" w14:textId="6C85A10C" w:rsidR="00560CEC" w:rsidRDefault="00560CEC" w:rsidP="007F217D">
            <w:pPr>
              <w:jc w:val="center"/>
              <w:rPr>
                <w:szCs w:val="20"/>
                <w:lang w:val="en-US"/>
              </w:rPr>
            </w:pPr>
            <w:r>
              <w:rPr>
                <w:szCs w:val="20"/>
                <w:lang w:val="en-US"/>
              </w:rPr>
              <w:t>MA</w:t>
            </w:r>
          </w:p>
        </w:tc>
        <w:tc>
          <w:tcPr>
            <w:tcW w:w="567" w:type="dxa"/>
            <w:tcMar>
              <w:top w:w="28" w:type="dxa"/>
              <w:left w:w="57" w:type="dxa"/>
              <w:bottom w:w="28" w:type="dxa"/>
              <w:right w:w="57" w:type="dxa"/>
            </w:tcMar>
            <w:vAlign w:val="center"/>
          </w:tcPr>
          <w:p w14:paraId="5D347E31" w14:textId="452FDC8E" w:rsidR="00560CEC" w:rsidRDefault="00560CEC" w:rsidP="007F217D">
            <w:pPr>
              <w:jc w:val="center"/>
              <w:rPr>
                <w:szCs w:val="20"/>
                <w:lang w:val="en-US"/>
              </w:rPr>
            </w:pPr>
            <w:r>
              <w:rPr>
                <w:szCs w:val="20"/>
                <w:lang w:val="en-US"/>
              </w:rPr>
              <w:t>EL</w:t>
            </w:r>
          </w:p>
        </w:tc>
        <w:tc>
          <w:tcPr>
            <w:tcW w:w="709" w:type="dxa"/>
            <w:tcMar>
              <w:top w:w="28" w:type="dxa"/>
              <w:left w:w="57" w:type="dxa"/>
              <w:bottom w:w="28" w:type="dxa"/>
              <w:right w:w="57" w:type="dxa"/>
            </w:tcMar>
            <w:vAlign w:val="center"/>
          </w:tcPr>
          <w:p w14:paraId="41D9FDDC" w14:textId="1C4870CA" w:rsidR="00560CEC" w:rsidRDefault="00560CEC" w:rsidP="007F217D">
            <w:pPr>
              <w:jc w:val="center"/>
              <w:rPr>
                <w:szCs w:val="20"/>
                <w:lang w:val="en-US"/>
              </w:rPr>
            </w:pPr>
            <w:r>
              <w:rPr>
                <w:szCs w:val="20"/>
                <w:lang w:val="en-US"/>
              </w:rPr>
              <w:t>EL</w:t>
            </w:r>
          </w:p>
        </w:tc>
        <w:tc>
          <w:tcPr>
            <w:tcW w:w="567" w:type="dxa"/>
            <w:tcMar>
              <w:top w:w="28" w:type="dxa"/>
              <w:left w:w="57" w:type="dxa"/>
              <w:bottom w:w="28" w:type="dxa"/>
              <w:right w:w="57" w:type="dxa"/>
            </w:tcMar>
            <w:vAlign w:val="center"/>
          </w:tcPr>
          <w:p w14:paraId="34B4D817" w14:textId="77777777" w:rsidR="00560CEC" w:rsidRDefault="00560CEC" w:rsidP="007F217D">
            <w:pPr>
              <w:jc w:val="center"/>
              <w:rPr>
                <w:szCs w:val="20"/>
                <w:u w:val="single"/>
                <w:lang w:val="en-US"/>
              </w:rPr>
            </w:pPr>
          </w:p>
        </w:tc>
        <w:tc>
          <w:tcPr>
            <w:tcW w:w="630" w:type="dxa"/>
            <w:vAlign w:val="center"/>
          </w:tcPr>
          <w:p w14:paraId="18D2B3B7" w14:textId="77777777" w:rsidR="00560CEC" w:rsidRDefault="00560CEC" w:rsidP="007F217D">
            <w:pPr>
              <w:jc w:val="center"/>
              <w:rPr>
                <w:szCs w:val="20"/>
                <w:u w:val="single"/>
                <w:lang w:val="en-US"/>
              </w:rPr>
            </w:pPr>
          </w:p>
        </w:tc>
        <w:tc>
          <w:tcPr>
            <w:tcW w:w="646" w:type="dxa"/>
            <w:vAlign w:val="center"/>
          </w:tcPr>
          <w:p w14:paraId="4F5D5FAC" w14:textId="77777777" w:rsidR="00560CEC" w:rsidRDefault="00560CEC" w:rsidP="007F217D">
            <w:pPr>
              <w:jc w:val="center"/>
              <w:rPr>
                <w:szCs w:val="20"/>
                <w:u w:val="single"/>
                <w:lang w:val="en-US"/>
              </w:rPr>
            </w:pPr>
          </w:p>
        </w:tc>
        <w:tc>
          <w:tcPr>
            <w:tcW w:w="850" w:type="dxa"/>
            <w:vAlign w:val="center"/>
          </w:tcPr>
          <w:p w14:paraId="4C2C1769" w14:textId="77777777" w:rsidR="00560CEC" w:rsidRDefault="00560CEC" w:rsidP="007F217D">
            <w:pPr>
              <w:jc w:val="center"/>
              <w:rPr>
                <w:szCs w:val="20"/>
                <w:u w:val="single"/>
                <w:lang w:val="en-US"/>
              </w:rPr>
            </w:pPr>
          </w:p>
        </w:tc>
        <w:tc>
          <w:tcPr>
            <w:tcW w:w="639" w:type="dxa"/>
            <w:vAlign w:val="center"/>
          </w:tcPr>
          <w:p w14:paraId="528AED63" w14:textId="77777777" w:rsidR="00560CEC" w:rsidRDefault="00560CEC" w:rsidP="007F217D">
            <w:pPr>
              <w:jc w:val="center"/>
              <w:rPr>
                <w:szCs w:val="20"/>
                <w:u w:val="single"/>
                <w:lang w:val="en-US"/>
              </w:rPr>
            </w:pPr>
          </w:p>
        </w:tc>
        <w:tc>
          <w:tcPr>
            <w:tcW w:w="461" w:type="dxa"/>
            <w:vAlign w:val="center"/>
          </w:tcPr>
          <w:p w14:paraId="225F206C" w14:textId="77777777" w:rsidR="00560CEC" w:rsidRDefault="00560CEC" w:rsidP="007F217D">
            <w:pPr>
              <w:jc w:val="center"/>
              <w:rPr>
                <w:szCs w:val="20"/>
                <w:u w:val="single"/>
                <w:lang w:val="en-US"/>
              </w:rPr>
            </w:pPr>
          </w:p>
        </w:tc>
        <w:tc>
          <w:tcPr>
            <w:tcW w:w="462" w:type="dxa"/>
            <w:vAlign w:val="center"/>
          </w:tcPr>
          <w:p w14:paraId="62ECB584" w14:textId="3AA9E265" w:rsidR="00560CEC" w:rsidRDefault="00560CEC" w:rsidP="007F217D">
            <w:pPr>
              <w:jc w:val="center"/>
              <w:rPr>
                <w:szCs w:val="20"/>
                <w:u w:val="single"/>
                <w:lang w:val="en-US"/>
              </w:rPr>
            </w:pPr>
          </w:p>
        </w:tc>
      </w:tr>
      <w:tr w:rsidR="00560CEC" w:rsidRPr="00AB5DB5" w14:paraId="54736E3A" w14:textId="77777777" w:rsidTr="009F3D6B">
        <w:trPr>
          <w:trHeight w:val="459"/>
        </w:trPr>
        <w:tc>
          <w:tcPr>
            <w:tcW w:w="2520" w:type="dxa"/>
            <w:tcMar>
              <w:top w:w="28" w:type="dxa"/>
              <w:left w:w="57" w:type="dxa"/>
              <w:bottom w:w="28" w:type="dxa"/>
              <w:right w:w="57" w:type="dxa"/>
            </w:tcMar>
            <w:vAlign w:val="center"/>
          </w:tcPr>
          <w:p w14:paraId="7E977947" w14:textId="422500FC" w:rsidR="00560CEC" w:rsidRPr="00AB5DB5" w:rsidRDefault="00560CEC" w:rsidP="007F217D">
            <w:pPr>
              <w:rPr>
                <w:szCs w:val="20"/>
                <w:lang w:val="en-US"/>
              </w:rPr>
            </w:pPr>
            <w:bookmarkStart w:id="64" w:name="_Hlk162279351"/>
            <w:r w:rsidRPr="00AB5DB5">
              <w:rPr>
                <w:szCs w:val="20"/>
                <w:lang w:val="en-US"/>
              </w:rPr>
              <w:t xml:space="preserve">Data </w:t>
            </w:r>
            <w:r>
              <w:rPr>
                <w:szCs w:val="20"/>
                <w:lang w:val="en-US"/>
              </w:rPr>
              <w:t>Interpretation</w:t>
            </w:r>
            <w:r w:rsidRPr="00AB5DB5">
              <w:rPr>
                <w:szCs w:val="20"/>
                <w:lang w:val="en-US"/>
              </w:rPr>
              <w:t xml:space="preserve"> </w:t>
            </w:r>
          </w:p>
        </w:tc>
        <w:tc>
          <w:tcPr>
            <w:tcW w:w="449" w:type="dxa"/>
            <w:tcMar>
              <w:top w:w="28" w:type="dxa"/>
              <w:left w:w="57" w:type="dxa"/>
              <w:bottom w:w="28" w:type="dxa"/>
              <w:right w:w="57" w:type="dxa"/>
            </w:tcMar>
            <w:vAlign w:val="center"/>
          </w:tcPr>
          <w:p w14:paraId="1414A463" w14:textId="530010E9" w:rsidR="00560CEC" w:rsidRPr="00AB5DB5" w:rsidRDefault="00560CEC" w:rsidP="007F217D">
            <w:pPr>
              <w:jc w:val="center"/>
              <w:rPr>
                <w:szCs w:val="20"/>
                <w:lang w:val="en-US"/>
              </w:rPr>
            </w:pPr>
            <w:r>
              <w:rPr>
                <w:rFonts w:cs="Arial"/>
                <w:szCs w:val="20"/>
                <w:lang w:val="en-US"/>
              </w:rPr>
              <w:t>ME</w:t>
            </w:r>
          </w:p>
        </w:tc>
        <w:tc>
          <w:tcPr>
            <w:tcW w:w="567" w:type="dxa"/>
            <w:tcMar>
              <w:top w:w="28" w:type="dxa"/>
              <w:left w:w="57" w:type="dxa"/>
              <w:bottom w:w="28" w:type="dxa"/>
              <w:right w:w="57" w:type="dxa"/>
            </w:tcMar>
            <w:vAlign w:val="center"/>
          </w:tcPr>
          <w:p w14:paraId="76F32CB9" w14:textId="4F12F3C5" w:rsidR="00560CEC" w:rsidRPr="00AB5DB5" w:rsidRDefault="00560CEC" w:rsidP="007F217D">
            <w:pPr>
              <w:jc w:val="center"/>
              <w:rPr>
                <w:szCs w:val="20"/>
                <w:lang w:val="en-US"/>
              </w:rPr>
            </w:pPr>
            <w:r>
              <w:rPr>
                <w:szCs w:val="20"/>
                <w:lang w:val="en-US"/>
              </w:rPr>
              <w:t>MA</w:t>
            </w:r>
          </w:p>
        </w:tc>
        <w:tc>
          <w:tcPr>
            <w:tcW w:w="567" w:type="dxa"/>
            <w:tcMar>
              <w:top w:w="28" w:type="dxa"/>
              <w:left w:w="57" w:type="dxa"/>
              <w:bottom w:w="28" w:type="dxa"/>
              <w:right w:w="57" w:type="dxa"/>
            </w:tcMar>
            <w:vAlign w:val="center"/>
          </w:tcPr>
          <w:p w14:paraId="6A07AF57" w14:textId="3288C6FD" w:rsidR="00560CEC" w:rsidRPr="00AB5DB5" w:rsidRDefault="00560CEC" w:rsidP="007F217D">
            <w:pPr>
              <w:jc w:val="center"/>
              <w:rPr>
                <w:szCs w:val="20"/>
                <w:lang w:val="en-US"/>
              </w:rPr>
            </w:pPr>
            <w:proofErr w:type="spellStart"/>
            <w:r>
              <w:rPr>
                <w:szCs w:val="20"/>
                <w:lang w:val="en-US"/>
              </w:rPr>
              <w:t>TStü</w:t>
            </w:r>
            <w:proofErr w:type="spellEnd"/>
          </w:p>
        </w:tc>
        <w:tc>
          <w:tcPr>
            <w:tcW w:w="709" w:type="dxa"/>
            <w:tcMar>
              <w:top w:w="28" w:type="dxa"/>
              <w:left w:w="57" w:type="dxa"/>
              <w:bottom w:w="28" w:type="dxa"/>
              <w:right w:w="57" w:type="dxa"/>
            </w:tcMar>
            <w:vAlign w:val="center"/>
          </w:tcPr>
          <w:p w14:paraId="43DE794B" w14:textId="2CB08D39" w:rsidR="00560CEC" w:rsidRPr="00AB5DB5" w:rsidRDefault="00560CEC" w:rsidP="007F217D">
            <w:pPr>
              <w:jc w:val="center"/>
              <w:rPr>
                <w:szCs w:val="20"/>
                <w:lang w:val="en-US"/>
              </w:rPr>
            </w:pPr>
            <w:r>
              <w:rPr>
                <w:szCs w:val="20"/>
                <w:lang w:val="en-US"/>
              </w:rPr>
              <w:t>FJ</w:t>
            </w:r>
          </w:p>
        </w:tc>
        <w:tc>
          <w:tcPr>
            <w:tcW w:w="567" w:type="dxa"/>
            <w:tcMar>
              <w:top w:w="28" w:type="dxa"/>
              <w:left w:w="57" w:type="dxa"/>
              <w:bottom w:w="28" w:type="dxa"/>
              <w:right w:w="57" w:type="dxa"/>
            </w:tcMar>
            <w:vAlign w:val="center"/>
          </w:tcPr>
          <w:p w14:paraId="7060E7CB" w14:textId="3B5E82C2" w:rsidR="00560CEC" w:rsidRPr="00AB5DB5" w:rsidRDefault="00560CEC" w:rsidP="007F217D">
            <w:pPr>
              <w:jc w:val="center"/>
              <w:rPr>
                <w:szCs w:val="20"/>
                <w:lang w:val="en-US"/>
              </w:rPr>
            </w:pPr>
            <w:r>
              <w:rPr>
                <w:szCs w:val="20"/>
                <w:lang w:val="en-US"/>
              </w:rPr>
              <w:t>RE</w:t>
            </w:r>
          </w:p>
        </w:tc>
        <w:tc>
          <w:tcPr>
            <w:tcW w:w="630" w:type="dxa"/>
            <w:vAlign w:val="center"/>
          </w:tcPr>
          <w:p w14:paraId="50A955F9" w14:textId="760CCC97" w:rsidR="00560CEC" w:rsidRPr="00AB5DB5" w:rsidRDefault="00560CEC" w:rsidP="007F217D">
            <w:pPr>
              <w:jc w:val="center"/>
              <w:rPr>
                <w:szCs w:val="20"/>
                <w:lang w:val="en-US"/>
              </w:rPr>
            </w:pPr>
            <w:r>
              <w:rPr>
                <w:szCs w:val="20"/>
                <w:lang w:val="en-US"/>
              </w:rPr>
              <w:t>TNH</w:t>
            </w:r>
          </w:p>
        </w:tc>
        <w:tc>
          <w:tcPr>
            <w:tcW w:w="646" w:type="dxa"/>
            <w:vAlign w:val="center"/>
          </w:tcPr>
          <w:p w14:paraId="6CE942D9" w14:textId="4AA9BD9F" w:rsidR="00560CEC" w:rsidRPr="00445C41" w:rsidRDefault="00560CEC" w:rsidP="007F217D">
            <w:pPr>
              <w:jc w:val="center"/>
              <w:rPr>
                <w:szCs w:val="20"/>
                <w:u w:val="single"/>
                <w:lang w:val="en-US"/>
              </w:rPr>
            </w:pPr>
            <w:r w:rsidRPr="00445C41">
              <w:rPr>
                <w:szCs w:val="20"/>
                <w:u w:val="single"/>
                <w:lang w:val="en-US"/>
              </w:rPr>
              <w:t>MK</w:t>
            </w:r>
          </w:p>
        </w:tc>
        <w:tc>
          <w:tcPr>
            <w:tcW w:w="850" w:type="dxa"/>
            <w:vAlign w:val="center"/>
          </w:tcPr>
          <w:p w14:paraId="4BB6640F" w14:textId="64A6B660" w:rsidR="00560CEC" w:rsidRPr="00445C41" w:rsidRDefault="00560CEC" w:rsidP="007F217D">
            <w:pPr>
              <w:jc w:val="center"/>
              <w:rPr>
                <w:szCs w:val="20"/>
                <w:lang w:val="en-US"/>
              </w:rPr>
            </w:pPr>
            <w:r w:rsidRPr="00445C41">
              <w:rPr>
                <w:szCs w:val="20"/>
                <w:lang w:val="en-US"/>
              </w:rPr>
              <w:t>WDR</w:t>
            </w:r>
          </w:p>
        </w:tc>
        <w:tc>
          <w:tcPr>
            <w:tcW w:w="639" w:type="dxa"/>
            <w:vAlign w:val="center"/>
          </w:tcPr>
          <w:p w14:paraId="2F297C93" w14:textId="78C43CAB" w:rsidR="00560CEC" w:rsidRPr="00445C41" w:rsidRDefault="00560CEC" w:rsidP="007F217D">
            <w:pPr>
              <w:jc w:val="center"/>
              <w:rPr>
                <w:szCs w:val="20"/>
                <w:lang w:val="en-US"/>
              </w:rPr>
            </w:pPr>
            <w:proofErr w:type="spellStart"/>
            <w:r w:rsidRPr="00445C41">
              <w:rPr>
                <w:szCs w:val="20"/>
                <w:lang w:val="en-US"/>
              </w:rPr>
              <w:t>TSte</w:t>
            </w:r>
            <w:proofErr w:type="spellEnd"/>
          </w:p>
        </w:tc>
        <w:tc>
          <w:tcPr>
            <w:tcW w:w="461" w:type="dxa"/>
            <w:vAlign w:val="center"/>
          </w:tcPr>
          <w:p w14:paraId="7AF596DF" w14:textId="77777777" w:rsidR="00560CEC" w:rsidRPr="00445C41" w:rsidRDefault="00560CEC" w:rsidP="007F217D">
            <w:pPr>
              <w:jc w:val="center"/>
              <w:rPr>
                <w:szCs w:val="20"/>
                <w:u w:val="single"/>
                <w:lang w:val="en-US"/>
              </w:rPr>
            </w:pPr>
          </w:p>
        </w:tc>
        <w:tc>
          <w:tcPr>
            <w:tcW w:w="462" w:type="dxa"/>
            <w:vAlign w:val="center"/>
          </w:tcPr>
          <w:p w14:paraId="48E0002C" w14:textId="3DC99F6B" w:rsidR="00560CEC" w:rsidRPr="00445C41" w:rsidRDefault="00560CEC" w:rsidP="007F217D">
            <w:pPr>
              <w:jc w:val="center"/>
              <w:rPr>
                <w:szCs w:val="20"/>
                <w:u w:val="single"/>
                <w:lang w:val="en-US"/>
              </w:rPr>
            </w:pPr>
          </w:p>
        </w:tc>
      </w:tr>
      <w:bookmarkEnd w:id="64"/>
      <w:tr w:rsidR="00560CEC" w:rsidRPr="001F15C1" w14:paraId="4BB237A1" w14:textId="77777777" w:rsidTr="009F3D6B">
        <w:trPr>
          <w:trHeight w:val="266"/>
        </w:trPr>
        <w:tc>
          <w:tcPr>
            <w:tcW w:w="2520" w:type="dxa"/>
            <w:tcMar>
              <w:top w:w="28" w:type="dxa"/>
              <w:left w:w="57" w:type="dxa"/>
              <w:bottom w:w="28" w:type="dxa"/>
              <w:right w:w="57" w:type="dxa"/>
            </w:tcMar>
            <w:vAlign w:val="center"/>
          </w:tcPr>
          <w:p w14:paraId="6B588388" w14:textId="77777777" w:rsidR="00560CEC" w:rsidRPr="00AB5DB5" w:rsidRDefault="00560CEC" w:rsidP="007F217D">
            <w:pPr>
              <w:rPr>
                <w:szCs w:val="20"/>
                <w:lang w:val="en-US"/>
              </w:rPr>
            </w:pPr>
            <w:r w:rsidRPr="00AB5DB5">
              <w:rPr>
                <w:szCs w:val="20"/>
                <w:lang w:val="en-US"/>
              </w:rPr>
              <w:t>Manuscript Writing</w:t>
            </w:r>
          </w:p>
          <w:p w14:paraId="3DBAD7CA" w14:textId="77777777" w:rsidR="00560CEC" w:rsidRPr="00AB5DB5" w:rsidRDefault="00560CEC" w:rsidP="007F217D">
            <w:pPr>
              <w:ind w:left="454"/>
              <w:rPr>
                <w:szCs w:val="20"/>
                <w:lang w:val="en-US"/>
              </w:rPr>
            </w:pPr>
            <w:r w:rsidRPr="00AB5DB5">
              <w:rPr>
                <w:szCs w:val="20"/>
                <w:lang w:val="en-US"/>
              </w:rPr>
              <w:t>Writing of Introduction</w:t>
            </w:r>
          </w:p>
          <w:p w14:paraId="43F54310" w14:textId="77777777" w:rsidR="00560CEC" w:rsidRPr="00AB5DB5" w:rsidRDefault="00560CEC" w:rsidP="007F217D">
            <w:pPr>
              <w:ind w:left="454"/>
              <w:rPr>
                <w:szCs w:val="20"/>
                <w:lang w:val="en-US"/>
              </w:rPr>
            </w:pPr>
            <w:r w:rsidRPr="00AB5DB5">
              <w:rPr>
                <w:szCs w:val="20"/>
                <w:lang w:val="en-US"/>
              </w:rPr>
              <w:t>Writing of Materials &amp; Methods</w:t>
            </w:r>
          </w:p>
          <w:p w14:paraId="331A9F1F" w14:textId="77777777" w:rsidR="00560CEC" w:rsidRPr="00AB5DB5" w:rsidRDefault="00560CEC" w:rsidP="007F217D">
            <w:pPr>
              <w:ind w:left="454"/>
              <w:rPr>
                <w:szCs w:val="20"/>
                <w:lang w:val="en-US"/>
              </w:rPr>
            </w:pPr>
            <w:r w:rsidRPr="00AB5DB5">
              <w:rPr>
                <w:szCs w:val="20"/>
                <w:lang w:val="en-US"/>
              </w:rPr>
              <w:t>Writing of Discussion</w:t>
            </w:r>
          </w:p>
          <w:p w14:paraId="1F5727BA" w14:textId="77777777" w:rsidR="00560CEC" w:rsidRPr="00AB5DB5" w:rsidRDefault="00560CEC" w:rsidP="007F217D">
            <w:pPr>
              <w:ind w:left="454"/>
              <w:rPr>
                <w:szCs w:val="20"/>
                <w:lang w:val="en-US"/>
              </w:rPr>
            </w:pPr>
            <w:r w:rsidRPr="00AB5DB5">
              <w:rPr>
                <w:szCs w:val="20"/>
                <w:lang w:val="en-US"/>
              </w:rPr>
              <w:t>Writing of First Draft</w:t>
            </w:r>
          </w:p>
        </w:tc>
        <w:tc>
          <w:tcPr>
            <w:tcW w:w="449" w:type="dxa"/>
            <w:tcMar>
              <w:top w:w="28" w:type="dxa"/>
              <w:left w:w="57" w:type="dxa"/>
              <w:bottom w:w="28" w:type="dxa"/>
              <w:right w:w="57" w:type="dxa"/>
            </w:tcMar>
            <w:vAlign w:val="center"/>
          </w:tcPr>
          <w:p w14:paraId="6D9BDEA3" w14:textId="38BED29C" w:rsidR="00560CEC" w:rsidRPr="00AB5DB5" w:rsidRDefault="00560CEC" w:rsidP="007F217D">
            <w:pPr>
              <w:jc w:val="center"/>
              <w:rPr>
                <w:szCs w:val="20"/>
                <w:lang w:val="en-US"/>
              </w:rPr>
            </w:pPr>
            <w:r>
              <w:rPr>
                <w:rFonts w:cs="Arial"/>
                <w:szCs w:val="20"/>
                <w:lang w:val="en-US"/>
              </w:rPr>
              <w:t>ME</w:t>
            </w:r>
          </w:p>
        </w:tc>
        <w:tc>
          <w:tcPr>
            <w:tcW w:w="567" w:type="dxa"/>
            <w:tcMar>
              <w:top w:w="28" w:type="dxa"/>
              <w:left w:w="57" w:type="dxa"/>
              <w:bottom w:w="28" w:type="dxa"/>
              <w:right w:w="57" w:type="dxa"/>
            </w:tcMar>
            <w:vAlign w:val="center"/>
          </w:tcPr>
          <w:p w14:paraId="5F05A9E6" w14:textId="0CB2B1EB" w:rsidR="00560CEC" w:rsidRPr="00AB5DB5" w:rsidRDefault="00560CEC" w:rsidP="007F217D">
            <w:pPr>
              <w:jc w:val="center"/>
              <w:rPr>
                <w:szCs w:val="20"/>
                <w:lang w:val="en-US"/>
              </w:rPr>
            </w:pPr>
            <w:r>
              <w:rPr>
                <w:szCs w:val="20"/>
                <w:lang w:val="en-US"/>
              </w:rPr>
              <w:t>EL</w:t>
            </w:r>
          </w:p>
        </w:tc>
        <w:tc>
          <w:tcPr>
            <w:tcW w:w="567" w:type="dxa"/>
            <w:tcMar>
              <w:top w:w="28" w:type="dxa"/>
              <w:left w:w="57" w:type="dxa"/>
              <w:bottom w:w="28" w:type="dxa"/>
              <w:right w:w="57" w:type="dxa"/>
            </w:tcMar>
            <w:vAlign w:val="center"/>
          </w:tcPr>
          <w:p w14:paraId="7753B6B1" w14:textId="13DF9412" w:rsidR="00560CEC" w:rsidRPr="00AB5DB5" w:rsidRDefault="00560CEC" w:rsidP="007F217D">
            <w:pPr>
              <w:jc w:val="center"/>
              <w:rPr>
                <w:szCs w:val="20"/>
                <w:lang w:val="en-US"/>
              </w:rPr>
            </w:pPr>
            <w:r>
              <w:rPr>
                <w:szCs w:val="20"/>
                <w:lang w:val="en-US"/>
              </w:rPr>
              <w:t>MS</w:t>
            </w:r>
          </w:p>
        </w:tc>
        <w:tc>
          <w:tcPr>
            <w:tcW w:w="709" w:type="dxa"/>
            <w:tcMar>
              <w:top w:w="28" w:type="dxa"/>
              <w:left w:w="57" w:type="dxa"/>
              <w:bottom w:w="28" w:type="dxa"/>
              <w:right w:w="57" w:type="dxa"/>
            </w:tcMar>
            <w:vAlign w:val="center"/>
          </w:tcPr>
          <w:p w14:paraId="619491D8" w14:textId="4FD7EA47" w:rsidR="00560CEC" w:rsidRPr="00AB5DB5" w:rsidRDefault="00560CEC" w:rsidP="007F217D">
            <w:pPr>
              <w:jc w:val="center"/>
              <w:rPr>
                <w:szCs w:val="20"/>
                <w:lang w:val="en-US"/>
              </w:rPr>
            </w:pPr>
            <w:r>
              <w:rPr>
                <w:szCs w:val="20"/>
                <w:lang w:val="en-US"/>
              </w:rPr>
              <w:t>MA</w:t>
            </w:r>
          </w:p>
        </w:tc>
        <w:tc>
          <w:tcPr>
            <w:tcW w:w="567" w:type="dxa"/>
            <w:tcMar>
              <w:top w:w="28" w:type="dxa"/>
              <w:left w:w="57" w:type="dxa"/>
              <w:bottom w:w="28" w:type="dxa"/>
              <w:right w:w="57" w:type="dxa"/>
            </w:tcMar>
            <w:vAlign w:val="center"/>
          </w:tcPr>
          <w:p w14:paraId="51B1A6CE" w14:textId="08908716" w:rsidR="00560CEC" w:rsidRPr="00AB5DB5" w:rsidRDefault="00560CEC" w:rsidP="007F217D">
            <w:pPr>
              <w:jc w:val="center"/>
              <w:rPr>
                <w:szCs w:val="20"/>
                <w:lang w:val="en-US"/>
              </w:rPr>
            </w:pPr>
            <w:proofErr w:type="spellStart"/>
            <w:r>
              <w:rPr>
                <w:szCs w:val="20"/>
                <w:lang w:val="en-US"/>
              </w:rPr>
              <w:t>TStü</w:t>
            </w:r>
            <w:proofErr w:type="spellEnd"/>
          </w:p>
        </w:tc>
        <w:tc>
          <w:tcPr>
            <w:tcW w:w="630" w:type="dxa"/>
            <w:vAlign w:val="center"/>
          </w:tcPr>
          <w:p w14:paraId="27590122" w14:textId="7765FE52" w:rsidR="00560CEC" w:rsidRPr="00AB5DB5" w:rsidRDefault="00560CEC" w:rsidP="007F217D">
            <w:pPr>
              <w:jc w:val="center"/>
              <w:rPr>
                <w:szCs w:val="20"/>
                <w:lang w:val="en-US"/>
              </w:rPr>
            </w:pPr>
            <w:r>
              <w:rPr>
                <w:szCs w:val="20"/>
                <w:lang w:val="en-US"/>
              </w:rPr>
              <w:t>FJ</w:t>
            </w:r>
          </w:p>
        </w:tc>
        <w:tc>
          <w:tcPr>
            <w:tcW w:w="646" w:type="dxa"/>
            <w:vAlign w:val="center"/>
          </w:tcPr>
          <w:p w14:paraId="215F7037" w14:textId="286C09D6" w:rsidR="00560CEC" w:rsidRPr="00AB5DB5" w:rsidRDefault="00560CEC" w:rsidP="007F217D">
            <w:pPr>
              <w:jc w:val="center"/>
              <w:rPr>
                <w:szCs w:val="20"/>
                <w:lang w:val="en-US"/>
              </w:rPr>
            </w:pPr>
            <w:r>
              <w:rPr>
                <w:szCs w:val="20"/>
                <w:lang w:val="en-US"/>
              </w:rPr>
              <w:t>RE</w:t>
            </w:r>
          </w:p>
        </w:tc>
        <w:tc>
          <w:tcPr>
            <w:tcW w:w="850" w:type="dxa"/>
            <w:vAlign w:val="center"/>
          </w:tcPr>
          <w:p w14:paraId="6560B622" w14:textId="3BC8E05C" w:rsidR="00560CEC" w:rsidRPr="00AB5DB5" w:rsidRDefault="00560CEC" w:rsidP="007F217D">
            <w:pPr>
              <w:jc w:val="center"/>
              <w:rPr>
                <w:szCs w:val="20"/>
                <w:lang w:val="en-US"/>
              </w:rPr>
            </w:pPr>
            <w:r>
              <w:rPr>
                <w:szCs w:val="20"/>
                <w:lang w:val="en-US"/>
              </w:rPr>
              <w:t>TNH</w:t>
            </w:r>
          </w:p>
        </w:tc>
        <w:tc>
          <w:tcPr>
            <w:tcW w:w="639" w:type="dxa"/>
            <w:vAlign w:val="center"/>
          </w:tcPr>
          <w:p w14:paraId="4A38337B" w14:textId="469DAC8C" w:rsidR="00560CEC" w:rsidRPr="00AB5DB5" w:rsidRDefault="00560CEC" w:rsidP="007F217D">
            <w:pPr>
              <w:jc w:val="center"/>
              <w:rPr>
                <w:szCs w:val="20"/>
                <w:lang w:val="en-US"/>
              </w:rPr>
            </w:pPr>
            <w:r>
              <w:rPr>
                <w:szCs w:val="20"/>
                <w:lang w:val="en-US"/>
              </w:rPr>
              <w:t>MR</w:t>
            </w:r>
          </w:p>
        </w:tc>
        <w:tc>
          <w:tcPr>
            <w:tcW w:w="461" w:type="dxa"/>
            <w:vAlign w:val="center"/>
          </w:tcPr>
          <w:p w14:paraId="1EB91790" w14:textId="3564A1D7" w:rsidR="00560CEC" w:rsidRPr="00445C41" w:rsidRDefault="00560CEC" w:rsidP="007F217D">
            <w:pPr>
              <w:jc w:val="center"/>
              <w:rPr>
                <w:szCs w:val="20"/>
                <w:u w:val="single"/>
                <w:lang w:val="en-US"/>
              </w:rPr>
            </w:pPr>
            <w:r>
              <w:rPr>
                <w:szCs w:val="20"/>
                <w:u w:val="single"/>
                <w:lang w:val="en-US"/>
              </w:rPr>
              <w:t>MK</w:t>
            </w:r>
          </w:p>
        </w:tc>
        <w:tc>
          <w:tcPr>
            <w:tcW w:w="462" w:type="dxa"/>
            <w:vAlign w:val="center"/>
          </w:tcPr>
          <w:p w14:paraId="2FBEF463" w14:textId="7A556F6E" w:rsidR="00560CEC" w:rsidRPr="00560CEC" w:rsidRDefault="00560CEC" w:rsidP="007F217D">
            <w:pPr>
              <w:jc w:val="center"/>
              <w:rPr>
                <w:szCs w:val="20"/>
                <w:lang w:val="en-US"/>
              </w:rPr>
            </w:pPr>
            <w:r w:rsidRPr="00560CEC">
              <w:rPr>
                <w:szCs w:val="20"/>
                <w:lang w:val="en-US"/>
              </w:rPr>
              <w:t>all</w:t>
            </w:r>
          </w:p>
        </w:tc>
      </w:tr>
    </w:tbl>
    <w:bookmarkEnd w:id="54"/>
    <w:p w14:paraId="0F0D0823" w14:textId="0CF25737" w:rsidR="00267B92" w:rsidRDefault="00267B92" w:rsidP="00267B9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co-authorship is not a chapter in this dissertation. Martin Kuric contributed by</w:t>
      </w:r>
      <w:r w:rsidR="00046160">
        <w:rPr>
          <w:rFonts w:cs="Courier New"/>
          <w:szCs w:val="20"/>
          <w:lang w:val="en-US"/>
        </w:rPr>
        <w:t xml:space="preserve"> counseling during regular meetings with Ellen </w:t>
      </w:r>
      <w:proofErr w:type="spellStart"/>
      <w:r w:rsidR="00046160">
        <w:rPr>
          <w:rFonts w:cs="Courier New"/>
          <w:szCs w:val="20"/>
          <w:lang w:val="en-US"/>
        </w:rPr>
        <w:t>Leich’s</w:t>
      </w:r>
      <w:proofErr w:type="spellEnd"/>
      <w:r w:rsidR="00046160">
        <w:rPr>
          <w:rFonts w:cs="Courier New"/>
          <w:szCs w:val="20"/>
          <w:lang w:val="en-US"/>
        </w:rPr>
        <w:t xml:space="preserve"> group and </w:t>
      </w:r>
      <w:r>
        <w:rPr>
          <w:rFonts w:cs="Courier New"/>
          <w:szCs w:val="20"/>
          <w:lang w:val="en-US"/>
        </w:rPr>
        <w:t>giving feedback on submitted manuscript.</w:t>
      </w: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w:t>
      </w:r>
      <w:proofErr w:type="gramStart"/>
      <w:r w:rsidRPr="00AB5DB5">
        <w:rPr>
          <w:rFonts w:cs="Courier New"/>
          <w:szCs w:val="20"/>
          <w:lang w:val="en-US"/>
        </w:rPr>
        <w:t>above mentioned</w:t>
      </w:r>
      <w:proofErr w:type="gramEnd"/>
      <w:r w:rsidRPr="00AB5DB5">
        <w:rPr>
          <w:rFonts w:cs="Courier New"/>
          <w:szCs w:val="20"/>
          <w:lang w:val="en-US"/>
        </w:rPr>
        <w:t xml:space="preserve"> assessment. </w:t>
      </w:r>
    </w:p>
    <w:p w14:paraId="4C5974A4" w14:textId="77777777" w:rsidR="0012404C" w:rsidRPr="00AB5DB5" w:rsidRDefault="0012404C" w:rsidP="00B6321B">
      <w:pPr>
        <w:spacing w:after="100"/>
        <w:rPr>
          <w:rFonts w:cs="Courier New"/>
          <w:szCs w:val="20"/>
          <w:lang w:val="en-US"/>
        </w:rPr>
      </w:pPr>
    </w:p>
    <w:p w14:paraId="1EDCA606" w14:textId="1D0787F2" w:rsidR="00B6321B" w:rsidRPr="00AB5DB5" w:rsidRDefault="00B6321B" w:rsidP="00B6321B">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0AB36029" w:rsidR="0012404C" w:rsidRPr="00AB5DB5" w:rsidRDefault="0012404C" w:rsidP="0012404C">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AE530E">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72552" w14:textId="77777777" w:rsidR="00BE4F01" w:rsidRDefault="00BE4F01">
      <w:r>
        <w:separator/>
      </w:r>
    </w:p>
  </w:endnote>
  <w:endnote w:type="continuationSeparator" w:id="0">
    <w:p w14:paraId="7499C5A6" w14:textId="77777777" w:rsidR="00BE4F01" w:rsidRDefault="00BE4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0AA8" w14:textId="77777777" w:rsidR="00BE4F01" w:rsidRDefault="00BE4F01">
      <w:r>
        <w:separator/>
      </w:r>
    </w:p>
  </w:footnote>
  <w:footnote w:type="continuationSeparator" w:id="0">
    <w:p w14:paraId="1AE6C737" w14:textId="77777777" w:rsidR="00BE4F01" w:rsidRDefault="00BE4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Kopfzeile"/>
    </w:pPr>
  </w:p>
  <w:p w14:paraId="241FDE5A" w14:textId="77777777" w:rsidR="00BF397F" w:rsidRDefault="00BF397F">
    <w:pPr>
      <w:pStyle w:val="Kopfzeile"/>
    </w:pPr>
  </w:p>
  <w:p w14:paraId="75A1D8F1" w14:textId="77777777" w:rsidR="00BF397F" w:rsidRDefault="00BF397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Kopfzeile"/>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9598">
    <w:abstractNumId w:val="3"/>
  </w:num>
  <w:num w:numId="2" w16cid:durableId="233903304">
    <w:abstractNumId w:val="2"/>
  </w:num>
  <w:num w:numId="3" w16cid:durableId="422460594">
    <w:abstractNumId w:val="4"/>
  </w:num>
  <w:num w:numId="4" w16cid:durableId="1620530644">
    <w:abstractNumId w:val="1"/>
  </w:num>
  <w:num w:numId="5" w16cid:durableId="538989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yonna Rindt">
    <w15:presenceInfo w15:providerId="None" w15:userId="Wyonna Rin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07F97"/>
    <w:rsid w:val="00010D4F"/>
    <w:rsid w:val="00046160"/>
    <w:rsid w:val="000605CA"/>
    <w:rsid w:val="000E0229"/>
    <w:rsid w:val="00121BA3"/>
    <w:rsid w:val="0012404C"/>
    <w:rsid w:val="00136208"/>
    <w:rsid w:val="00145B63"/>
    <w:rsid w:val="0018271C"/>
    <w:rsid w:val="001A231A"/>
    <w:rsid w:val="001E38A4"/>
    <w:rsid w:val="001F15C1"/>
    <w:rsid w:val="001F1D78"/>
    <w:rsid w:val="002433CE"/>
    <w:rsid w:val="00250895"/>
    <w:rsid w:val="002558E5"/>
    <w:rsid w:val="00267B92"/>
    <w:rsid w:val="0027799A"/>
    <w:rsid w:val="002A343C"/>
    <w:rsid w:val="002A4187"/>
    <w:rsid w:val="002E69F3"/>
    <w:rsid w:val="002E7263"/>
    <w:rsid w:val="00311BA0"/>
    <w:rsid w:val="003326A7"/>
    <w:rsid w:val="00342BD9"/>
    <w:rsid w:val="003C52D1"/>
    <w:rsid w:val="0041582E"/>
    <w:rsid w:val="00427481"/>
    <w:rsid w:val="00444498"/>
    <w:rsid w:val="0044459D"/>
    <w:rsid w:val="00445C41"/>
    <w:rsid w:val="0048021E"/>
    <w:rsid w:val="004A4128"/>
    <w:rsid w:val="0051379E"/>
    <w:rsid w:val="00522780"/>
    <w:rsid w:val="00535579"/>
    <w:rsid w:val="00537A2E"/>
    <w:rsid w:val="00560CEC"/>
    <w:rsid w:val="005B4853"/>
    <w:rsid w:val="005C2317"/>
    <w:rsid w:val="005C7EB1"/>
    <w:rsid w:val="005D4193"/>
    <w:rsid w:val="005D6721"/>
    <w:rsid w:val="00611DC4"/>
    <w:rsid w:val="006162AB"/>
    <w:rsid w:val="00633435"/>
    <w:rsid w:val="00633F3D"/>
    <w:rsid w:val="00634736"/>
    <w:rsid w:val="00635BCE"/>
    <w:rsid w:val="00647F3D"/>
    <w:rsid w:val="0065577B"/>
    <w:rsid w:val="00655E75"/>
    <w:rsid w:val="0066397A"/>
    <w:rsid w:val="00677F47"/>
    <w:rsid w:val="006A61E0"/>
    <w:rsid w:val="007040C6"/>
    <w:rsid w:val="007C4146"/>
    <w:rsid w:val="007F217D"/>
    <w:rsid w:val="007F477C"/>
    <w:rsid w:val="0083209A"/>
    <w:rsid w:val="0086041C"/>
    <w:rsid w:val="00873BDD"/>
    <w:rsid w:val="00874CFA"/>
    <w:rsid w:val="008B050F"/>
    <w:rsid w:val="008C1B29"/>
    <w:rsid w:val="008D320A"/>
    <w:rsid w:val="008E48BE"/>
    <w:rsid w:val="009261EC"/>
    <w:rsid w:val="00933821"/>
    <w:rsid w:val="00961C19"/>
    <w:rsid w:val="00A179A8"/>
    <w:rsid w:val="00A600ED"/>
    <w:rsid w:val="00A73D92"/>
    <w:rsid w:val="00AB5DB5"/>
    <w:rsid w:val="00AC7C60"/>
    <w:rsid w:val="00AE1B1C"/>
    <w:rsid w:val="00AE530E"/>
    <w:rsid w:val="00B421BF"/>
    <w:rsid w:val="00B6321B"/>
    <w:rsid w:val="00B660E9"/>
    <w:rsid w:val="00BA06E7"/>
    <w:rsid w:val="00BB188C"/>
    <w:rsid w:val="00BE1BF3"/>
    <w:rsid w:val="00BE4F01"/>
    <w:rsid w:val="00BF057F"/>
    <w:rsid w:val="00BF397F"/>
    <w:rsid w:val="00C059FC"/>
    <w:rsid w:val="00C65CF8"/>
    <w:rsid w:val="00CA186D"/>
    <w:rsid w:val="00CA6BD0"/>
    <w:rsid w:val="00CB52ED"/>
    <w:rsid w:val="00CD70DE"/>
    <w:rsid w:val="00CE2146"/>
    <w:rsid w:val="00D00A5D"/>
    <w:rsid w:val="00D64C11"/>
    <w:rsid w:val="00D77592"/>
    <w:rsid w:val="00E03681"/>
    <w:rsid w:val="00E1645A"/>
    <w:rsid w:val="00E40B1C"/>
    <w:rsid w:val="00E57F61"/>
    <w:rsid w:val="00E64221"/>
    <w:rsid w:val="00EA3291"/>
    <w:rsid w:val="00EA32E0"/>
    <w:rsid w:val="00EB4F1D"/>
    <w:rsid w:val="00EF1415"/>
    <w:rsid w:val="00F264A9"/>
    <w:rsid w:val="00F40D29"/>
    <w:rsid w:val="00F608CD"/>
    <w:rsid w:val="00F6580D"/>
    <w:rsid w:val="00F72F4B"/>
    <w:rsid w:val="00F77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67B92"/>
    <w:rPr>
      <w:rFonts w:ascii="Arial" w:hAnsi="Arial"/>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306DA9"/>
    <w:pPr>
      <w:tabs>
        <w:tab w:val="center" w:pos="4536"/>
        <w:tab w:val="right" w:pos="9072"/>
      </w:tabs>
    </w:pPr>
  </w:style>
  <w:style w:type="paragraph" w:styleId="Fuzeile">
    <w:name w:val="footer"/>
    <w:basedOn w:val="Standard"/>
    <w:rsid w:val="00306DA9"/>
    <w:pPr>
      <w:tabs>
        <w:tab w:val="center" w:pos="4536"/>
        <w:tab w:val="right" w:pos="9072"/>
      </w:tabs>
    </w:pPr>
  </w:style>
  <w:style w:type="paragraph" w:customStyle="1" w:styleId="Adresse">
    <w:name w:val="Adresse"/>
    <w:basedOn w:val="Standard"/>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Standard"/>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Textkrper">
    <w:name w:val="Body Text"/>
    <w:basedOn w:val="Standard"/>
    <w:rsid w:val="00C059FC"/>
    <w:pPr>
      <w:tabs>
        <w:tab w:val="left" w:pos="4500"/>
      </w:tabs>
      <w:spacing w:after="120"/>
    </w:pPr>
  </w:style>
  <w:style w:type="character" w:styleId="Hyperlink">
    <w:name w:val="Hyperlink"/>
    <w:rsid w:val="00EF1415"/>
    <w:rPr>
      <w:color w:val="0000FF"/>
      <w:u w:val="single"/>
    </w:rPr>
  </w:style>
  <w:style w:type="paragraph" w:styleId="Sprechblasentext">
    <w:name w:val="Balloon Text"/>
    <w:basedOn w:val="Standard"/>
    <w:link w:val="SprechblasentextZchn"/>
    <w:rsid w:val="00BF057F"/>
    <w:rPr>
      <w:rFonts w:ascii="Tahoma" w:hAnsi="Tahoma" w:cs="Tahoma"/>
      <w:sz w:val="16"/>
      <w:szCs w:val="16"/>
    </w:rPr>
  </w:style>
  <w:style w:type="character" w:customStyle="1" w:styleId="SprechblasentextZchn">
    <w:name w:val="Sprechblasentext Zchn"/>
    <w:link w:val="Sprechblasentext"/>
    <w:rsid w:val="00BF057F"/>
    <w:rPr>
      <w:rFonts w:ascii="Tahoma" w:hAnsi="Tahoma" w:cs="Tahoma"/>
      <w:sz w:val="16"/>
      <w:szCs w:val="16"/>
    </w:rPr>
  </w:style>
  <w:style w:type="paragraph" w:styleId="Listenabsatz">
    <w:name w:val="List Paragraph"/>
    <w:basedOn w:val="Standard"/>
    <w:uiPriority w:val="34"/>
    <w:qFormat/>
    <w:rsid w:val="009261EC"/>
    <w:pPr>
      <w:spacing w:after="200" w:line="276" w:lineRule="auto"/>
      <w:ind w:left="720"/>
      <w:contextualSpacing/>
    </w:pPr>
    <w:rPr>
      <w:rFonts w:ascii="Calibri" w:eastAsia="Calibri" w:hAnsi="Calibri"/>
      <w:sz w:val="22"/>
      <w:szCs w:val="22"/>
      <w:lang w:eastAsia="en-US"/>
    </w:rPr>
  </w:style>
  <w:style w:type="character" w:styleId="Kommentarzeichen">
    <w:name w:val="annotation reference"/>
    <w:basedOn w:val="Absatz-Standardschriftart"/>
    <w:semiHidden/>
    <w:unhideWhenUsed/>
    <w:rsid w:val="00647F3D"/>
    <w:rPr>
      <w:sz w:val="16"/>
      <w:szCs w:val="16"/>
    </w:rPr>
  </w:style>
  <w:style w:type="paragraph" w:styleId="Kommentartext">
    <w:name w:val="annotation text"/>
    <w:basedOn w:val="Standard"/>
    <w:link w:val="KommentartextZchn"/>
    <w:semiHidden/>
    <w:unhideWhenUsed/>
    <w:rsid w:val="00647F3D"/>
    <w:rPr>
      <w:szCs w:val="20"/>
    </w:rPr>
  </w:style>
  <w:style w:type="character" w:customStyle="1" w:styleId="KommentartextZchn">
    <w:name w:val="Kommentartext Zchn"/>
    <w:basedOn w:val="Absatz-Standardschriftart"/>
    <w:link w:val="Kommentartext"/>
    <w:semiHidden/>
    <w:rsid w:val="00647F3D"/>
    <w:rPr>
      <w:rFonts w:ascii="Arial" w:hAnsi="Arial"/>
    </w:rPr>
  </w:style>
  <w:style w:type="paragraph" w:styleId="Kommentarthema">
    <w:name w:val="annotation subject"/>
    <w:basedOn w:val="Kommentartext"/>
    <w:next w:val="Kommentartext"/>
    <w:link w:val="KommentarthemaZchn"/>
    <w:semiHidden/>
    <w:unhideWhenUsed/>
    <w:rsid w:val="00647F3D"/>
    <w:rPr>
      <w:b/>
      <w:bCs/>
    </w:rPr>
  </w:style>
  <w:style w:type="character" w:customStyle="1" w:styleId="KommentarthemaZchn">
    <w:name w:val="Kommentarthema Zchn"/>
    <w:basedOn w:val="KommentartextZchn"/>
    <w:link w:val="Kommentarthema"/>
    <w:semiHidden/>
    <w:rsid w:val="00647F3D"/>
    <w:rPr>
      <w:rFonts w:ascii="Arial" w:hAnsi="Arial"/>
      <w:b/>
      <w:bCs/>
    </w:rPr>
  </w:style>
  <w:style w:type="paragraph" w:styleId="berarbeitung">
    <w:name w:val="Revision"/>
    <w:hidden/>
    <w:uiPriority w:val="99"/>
    <w:semiHidden/>
    <w:rsid w:val="00311BA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5721</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Wyonna Rindt</cp:lastModifiedBy>
  <cp:revision>17</cp:revision>
  <cp:lastPrinted>2024-03-05T14:26:00Z</cp:lastPrinted>
  <dcterms:created xsi:type="dcterms:W3CDTF">2024-03-19T12:09:00Z</dcterms:created>
  <dcterms:modified xsi:type="dcterms:W3CDTF">2024-03-30T22:26:00Z</dcterms:modified>
</cp:coreProperties>
</file>