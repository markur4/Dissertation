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C8E6" w14:textId="2E8C786A" w:rsidR="0072115C" w:rsidRPr="0007145A" w:rsidRDefault="00BD0734" w:rsidP="001F19DE">
      <w:pPr>
        <w:pStyle w:val="Body"/>
        <w:rPr>
          <w:b/>
          <w:bCs/>
        </w:rPr>
      </w:pPr>
      <w:bookmarkStart w:id="0" w:name="OLE_LINK7"/>
      <w:bookmarkStart w:id="1" w:name="OLE_LINK8"/>
      <w:bookmarkStart w:id="2" w:name="OLE_LINK9"/>
      <w:r>
        <w:rPr>
          <w:b/>
          <w:bCs/>
        </w:rPr>
        <w:t>Erklärung zur Nutzung von ChatGPT</w:t>
      </w:r>
      <w:r w:rsidR="00215669">
        <w:rPr>
          <w:b/>
          <w:bCs/>
        </w:rPr>
        <w:t xml:space="preserve">, </w:t>
      </w:r>
      <w:r w:rsidR="00E87961">
        <w:rPr>
          <w:b/>
          <w:bCs/>
        </w:rPr>
        <w:t>GitHub Copilot</w:t>
      </w:r>
      <w:r w:rsidR="00215669">
        <w:rPr>
          <w:b/>
          <w:bCs/>
        </w:rPr>
        <w:t xml:space="preserve"> und sonstiger Software</w:t>
      </w:r>
    </w:p>
    <w:p w14:paraId="3171FC05" w14:textId="77777777" w:rsidR="0007145A" w:rsidRDefault="0007145A" w:rsidP="001F19DE">
      <w:pPr>
        <w:pStyle w:val="Body"/>
        <w:rPr>
          <w:sz w:val="20"/>
          <w:szCs w:val="20"/>
        </w:rPr>
      </w:pPr>
    </w:p>
    <w:p w14:paraId="219CB45D" w14:textId="636B7880" w:rsidR="00285CB1" w:rsidRPr="00104728" w:rsidRDefault="00BD0734" w:rsidP="001F19DE">
      <w:pPr>
        <w:pStyle w:val="Body"/>
        <w:rPr>
          <w:sz w:val="20"/>
          <w:szCs w:val="20"/>
        </w:rPr>
      </w:pPr>
      <w:r w:rsidRPr="000C5AB7">
        <w:rPr>
          <w:sz w:val="20"/>
          <w:szCs w:val="20"/>
        </w:rPr>
        <w:t xml:space="preserve">Als Grundlage </w:t>
      </w:r>
      <w:r w:rsidR="002B5C47" w:rsidRPr="000C5AB7">
        <w:rPr>
          <w:sz w:val="20"/>
          <w:szCs w:val="20"/>
        </w:rPr>
        <w:t>dieses Schreibens nennt der Aut</w:t>
      </w:r>
      <w:r w:rsidRPr="000C5AB7">
        <w:rPr>
          <w:sz w:val="20"/>
          <w:szCs w:val="20"/>
        </w:rPr>
        <w:t>or die Eidesstattliche Erklärung (</w:t>
      </w:r>
      <w:r w:rsidRPr="000C5AB7">
        <w:rPr>
          <w:i/>
          <w:iCs/>
          <w:sz w:val="20"/>
          <w:szCs w:val="20"/>
          <w:lang w:val="it-IT"/>
        </w:rPr>
        <w:t>Affidavit</w:t>
      </w:r>
      <w:r w:rsidRPr="000C5AB7">
        <w:rPr>
          <w:sz w:val="20"/>
          <w:szCs w:val="20"/>
        </w:rPr>
        <w:t xml:space="preserve">), welche zur Angabe von Hilfsmitteln auffordert, aber nicht explizit die Nutzung von Hilfsmitteln als Einschränkung der </w:t>
      </w:r>
      <w:r w:rsidR="006E0AF1">
        <w:rPr>
          <w:sz w:val="20"/>
          <w:szCs w:val="20"/>
        </w:rPr>
        <w:t xml:space="preserve">Eigenständigkeit </w:t>
      </w:r>
      <w:r w:rsidRPr="000C5AB7">
        <w:rPr>
          <w:sz w:val="20"/>
          <w:szCs w:val="20"/>
        </w:rPr>
        <w:t>de</w:t>
      </w:r>
      <w:r w:rsidR="006E0AF1">
        <w:rPr>
          <w:sz w:val="20"/>
          <w:szCs w:val="20"/>
        </w:rPr>
        <w:t xml:space="preserve">s Autors </w:t>
      </w:r>
      <w:r w:rsidRPr="000C5AB7">
        <w:rPr>
          <w:sz w:val="20"/>
          <w:szCs w:val="20"/>
        </w:rPr>
        <w:t xml:space="preserve">betrachtet. </w:t>
      </w:r>
      <w:r w:rsidR="002A7A57">
        <w:rPr>
          <w:sz w:val="20"/>
          <w:szCs w:val="20"/>
        </w:rPr>
        <w:t xml:space="preserve">Ebenso wird auf die </w:t>
      </w:r>
      <w:r w:rsidR="001F19DE" w:rsidRPr="001F19DE">
        <w:rPr>
          <w:i/>
          <w:iCs/>
          <w:sz w:val="20"/>
          <w:szCs w:val="20"/>
        </w:rPr>
        <w:t>Stellungnahme des Präsidiums</w:t>
      </w:r>
      <w:r w:rsidR="008E1766">
        <w:rPr>
          <w:i/>
          <w:iCs/>
          <w:sz w:val="20"/>
          <w:szCs w:val="20"/>
        </w:rPr>
        <w:t xml:space="preserve"> </w:t>
      </w:r>
      <w:r w:rsidR="001F19DE" w:rsidRPr="001F19DE">
        <w:rPr>
          <w:i/>
          <w:iCs/>
          <w:sz w:val="20"/>
          <w:szCs w:val="20"/>
        </w:rPr>
        <w:t>der Deutschen Forschungsgemeinschaft (DFG) zum Einfluss generativer Modelle für die Text- und Bilderstellung auf die Wissenschaften und das Förderhandeln der DFG</w:t>
      </w:r>
      <w:r w:rsidR="001F19DE">
        <w:rPr>
          <w:sz w:val="20"/>
          <w:szCs w:val="20"/>
        </w:rPr>
        <w:t xml:space="preserve"> (September</w:t>
      </w:r>
      <w:r w:rsidR="002A7A57">
        <w:rPr>
          <w:sz w:val="20"/>
          <w:szCs w:val="20"/>
        </w:rPr>
        <w:t xml:space="preserve"> 2023</w:t>
      </w:r>
      <w:r w:rsidR="001F19DE">
        <w:rPr>
          <w:sz w:val="20"/>
          <w:szCs w:val="20"/>
        </w:rPr>
        <w:t xml:space="preserve">) </w:t>
      </w:r>
      <w:r w:rsidR="002A7A57">
        <w:rPr>
          <w:sz w:val="20"/>
          <w:szCs w:val="20"/>
        </w:rPr>
        <w:t xml:space="preserve">verwiesen: </w:t>
      </w:r>
      <w:r w:rsidR="002A7A57" w:rsidRPr="002A7A57">
        <w:rPr>
          <w:sz w:val="20"/>
          <w:szCs w:val="20"/>
        </w:rPr>
        <w:t>Der Einsatz generativer Modelle wie ChatGPT soll nicht ausgeschlossen werden, sondern erfordert transparente und nachvollziehbare Dokumentation, um wissenschaftliche Integrität zu gewährleisten. Wissenschaftler müssen offenlegen, ob und wie sie generative Modelle verwendet haben, und sicherstellen, dass keine Verletzung geistigen Eigentums oder wissenschaftliches Fehlverhalten vorliegt</w:t>
      </w:r>
      <w:bookmarkStart w:id="3" w:name="OLE_LINK1"/>
      <w:r w:rsidR="002A7A57" w:rsidRPr="002A7A57">
        <w:rPr>
          <w:sz w:val="20"/>
          <w:szCs w:val="20"/>
        </w:rPr>
        <w:t>.</w:t>
      </w:r>
      <w:r w:rsidR="007C644E">
        <w:rPr>
          <w:sz w:val="20"/>
          <w:szCs w:val="20"/>
        </w:rPr>
        <w:t xml:space="preserve"> </w:t>
      </w:r>
      <w:bookmarkStart w:id="4" w:name="OLE_LINK16"/>
      <w:bookmarkStart w:id="5" w:name="OLE_LINK15"/>
      <w:r w:rsidR="00E54CCA" w:rsidRPr="00104728">
        <w:rPr>
          <w:sz w:val="20"/>
          <w:szCs w:val="20"/>
        </w:rPr>
        <w:t>Diese Stellungnahme wurde</w:t>
      </w:r>
      <w:r w:rsidR="00B96FAB" w:rsidRPr="00104728">
        <w:rPr>
          <w:sz w:val="20"/>
          <w:szCs w:val="20"/>
        </w:rPr>
        <w:t>,</w:t>
      </w:r>
      <w:r w:rsidR="00164273" w:rsidRPr="00104728">
        <w:rPr>
          <w:sz w:val="20"/>
          <w:szCs w:val="20"/>
        </w:rPr>
        <w:t xml:space="preserve"> </w:t>
      </w:r>
      <w:r w:rsidR="00E54CCA" w:rsidRPr="00104728">
        <w:rPr>
          <w:sz w:val="20"/>
          <w:szCs w:val="20"/>
        </w:rPr>
        <w:t>l</w:t>
      </w:r>
      <w:r w:rsidR="007C644E" w:rsidRPr="00104728">
        <w:rPr>
          <w:sz w:val="20"/>
          <w:szCs w:val="20"/>
        </w:rPr>
        <w:t xml:space="preserve">aut Telefonat </w:t>
      </w:r>
      <w:r w:rsidR="00E54CCA" w:rsidRPr="00104728">
        <w:rPr>
          <w:sz w:val="20"/>
          <w:szCs w:val="20"/>
        </w:rPr>
        <w:t>vom</w:t>
      </w:r>
      <w:r w:rsidR="007C644E" w:rsidRPr="00104728">
        <w:rPr>
          <w:sz w:val="20"/>
          <w:szCs w:val="20"/>
        </w:rPr>
        <w:t xml:space="preserve"> 24.05.2024 mit</w:t>
      </w:r>
      <w:r w:rsidR="00E54CCA" w:rsidRPr="00104728">
        <w:rPr>
          <w:sz w:val="20"/>
          <w:szCs w:val="20"/>
        </w:rPr>
        <w:t xml:space="preserve"> Dr.</w:t>
      </w:r>
      <w:r w:rsidR="007C644E" w:rsidRPr="00104728">
        <w:rPr>
          <w:sz w:val="20"/>
          <w:szCs w:val="20"/>
        </w:rPr>
        <w:t xml:space="preserve"> </w:t>
      </w:r>
      <w:r w:rsidR="00E54CCA" w:rsidRPr="00104728">
        <w:rPr>
          <w:sz w:val="20"/>
          <w:szCs w:val="20"/>
        </w:rPr>
        <w:t>Jennifer Ritzer</w:t>
      </w:r>
      <w:r w:rsidR="00B96FAB" w:rsidRPr="00104728">
        <w:rPr>
          <w:sz w:val="20"/>
          <w:szCs w:val="20"/>
        </w:rPr>
        <w:t>,</w:t>
      </w:r>
      <w:r w:rsidR="00285CB1" w:rsidRPr="00104728">
        <w:rPr>
          <w:sz w:val="20"/>
          <w:szCs w:val="20"/>
        </w:rPr>
        <w:t xml:space="preserve"> als Grundlage zum</w:t>
      </w:r>
      <w:r w:rsidR="00164273" w:rsidRPr="00104728">
        <w:rPr>
          <w:sz w:val="20"/>
          <w:szCs w:val="20"/>
        </w:rPr>
        <w:t xml:space="preserve"> </w:t>
      </w:r>
      <w:r w:rsidR="00285CB1" w:rsidRPr="00104728">
        <w:rPr>
          <w:sz w:val="20"/>
          <w:szCs w:val="20"/>
        </w:rPr>
        <w:t xml:space="preserve">Umgang mit KI bei der </w:t>
      </w:r>
      <w:r w:rsidR="007C644E" w:rsidRPr="00104728">
        <w:rPr>
          <w:sz w:val="20"/>
          <w:szCs w:val="20"/>
        </w:rPr>
        <w:t xml:space="preserve">Graduate School of Life Sciences (GSLS), Universität Würzburg, </w:t>
      </w:r>
      <w:r w:rsidR="00285CB1" w:rsidRPr="00104728">
        <w:rPr>
          <w:sz w:val="20"/>
          <w:szCs w:val="20"/>
        </w:rPr>
        <w:t>festgelegt.</w:t>
      </w:r>
      <w:bookmarkEnd w:id="4"/>
    </w:p>
    <w:bookmarkEnd w:id="5"/>
    <w:p w14:paraId="71711F18" w14:textId="70BEB091" w:rsidR="008A7CA4" w:rsidRPr="00104728" w:rsidRDefault="00E54CCA">
      <w:pPr>
        <w:pStyle w:val="Body"/>
        <w:rPr>
          <w:sz w:val="20"/>
          <w:szCs w:val="20"/>
        </w:rPr>
      </w:pPr>
      <w:r w:rsidRPr="00104728">
        <w:rPr>
          <w:sz w:val="20"/>
          <w:szCs w:val="20"/>
        </w:rPr>
        <w:t xml:space="preserve"> </w:t>
      </w:r>
      <w:bookmarkEnd w:id="3"/>
    </w:p>
    <w:p w14:paraId="4875ACFB" w14:textId="5464A60D" w:rsidR="00DC5DAE" w:rsidRPr="00104728" w:rsidRDefault="00B60CBD">
      <w:pPr>
        <w:pStyle w:val="Body"/>
        <w:rPr>
          <w:sz w:val="20"/>
          <w:szCs w:val="20"/>
        </w:rPr>
      </w:pPr>
      <w:r>
        <w:rPr>
          <w:sz w:val="20"/>
          <w:szCs w:val="20"/>
        </w:rPr>
        <w:t>Exemplarische</w:t>
      </w:r>
      <w:r w:rsidR="00BD0734" w:rsidRPr="00104728">
        <w:rPr>
          <w:sz w:val="20"/>
          <w:szCs w:val="20"/>
        </w:rPr>
        <w:t xml:space="preserve"> </w:t>
      </w:r>
      <w:r>
        <w:rPr>
          <w:sz w:val="20"/>
          <w:szCs w:val="20"/>
        </w:rPr>
        <w:t>KI-</w:t>
      </w:r>
      <w:r w:rsidR="00BD0734" w:rsidRPr="00104728">
        <w:rPr>
          <w:sz w:val="20"/>
          <w:szCs w:val="20"/>
        </w:rPr>
        <w:t>Chat</w:t>
      </w:r>
      <w:r>
        <w:rPr>
          <w:sz w:val="20"/>
          <w:szCs w:val="20"/>
        </w:rPr>
        <w:t>v</w:t>
      </w:r>
      <w:r w:rsidR="00BD0734" w:rsidRPr="00104728">
        <w:rPr>
          <w:sz w:val="20"/>
          <w:szCs w:val="20"/>
        </w:rPr>
        <w:t xml:space="preserve">erläufe sind in der digitalen Version dieser Arbeit einsehbar und dienen als Beweis zur Einhaltung </w:t>
      </w:r>
      <w:r w:rsidR="005A46DB" w:rsidRPr="00104728">
        <w:rPr>
          <w:sz w:val="20"/>
          <w:szCs w:val="20"/>
        </w:rPr>
        <w:t>der hier genannten</w:t>
      </w:r>
      <w:r w:rsidR="00BD0734" w:rsidRPr="00104728">
        <w:rPr>
          <w:sz w:val="20"/>
          <w:szCs w:val="20"/>
        </w:rPr>
        <w:t xml:space="preserve"> Prinzipien.</w:t>
      </w:r>
      <w:r w:rsidR="00DC5DAE" w:rsidRPr="00104728">
        <w:rPr>
          <w:sz w:val="20"/>
          <w:szCs w:val="20"/>
        </w:rPr>
        <w:t xml:space="preserve"> Dem ist hinzuzufügen, dass die in den Chat-Verläufen generierten Texte</w:t>
      </w:r>
      <w:r w:rsidR="00E4390C" w:rsidRPr="00104728">
        <w:rPr>
          <w:sz w:val="20"/>
          <w:szCs w:val="20"/>
        </w:rPr>
        <w:t xml:space="preserve"> einen weiteren manuellen Bearbeitungsverlauf nicht dokumentieren, weswegen</w:t>
      </w:r>
      <w:r w:rsidR="00DC5DAE" w:rsidRPr="00104728">
        <w:rPr>
          <w:sz w:val="20"/>
          <w:szCs w:val="20"/>
        </w:rPr>
        <w:t xml:space="preserve"> </w:t>
      </w:r>
      <w:r w:rsidR="00E4390C" w:rsidRPr="00104728">
        <w:rPr>
          <w:sz w:val="20"/>
          <w:szCs w:val="20"/>
        </w:rPr>
        <w:t xml:space="preserve">auch </w:t>
      </w:r>
      <w:r w:rsidR="00DC5DAE" w:rsidRPr="00104728">
        <w:rPr>
          <w:sz w:val="20"/>
          <w:szCs w:val="20"/>
        </w:rPr>
        <w:t>ignoriert</w:t>
      </w:r>
      <w:r w:rsidR="005A46DB" w:rsidRPr="00104728">
        <w:rPr>
          <w:sz w:val="20"/>
          <w:szCs w:val="20"/>
        </w:rPr>
        <w:t xml:space="preserve">e </w:t>
      </w:r>
      <w:r w:rsidR="00DC5DAE" w:rsidRPr="00104728">
        <w:rPr>
          <w:sz w:val="20"/>
          <w:szCs w:val="20"/>
        </w:rPr>
        <w:t xml:space="preserve">oder </w:t>
      </w:r>
      <w:r w:rsidR="00557AA5">
        <w:rPr>
          <w:sz w:val="20"/>
          <w:szCs w:val="20"/>
        </w:rPr>
        <w:t>auch</w:t>
      </w:r>
      <w:r w:rsidR="001C29F7" w:rsidRPr="00104728">
        <w:rPr>
          <w:sz w:val="20"/>
          <w:szCs w:val="20"/>
        </w:rPr>
        <w:t xml:space="preserve"> </w:t>
      </w:r>
      <w:r w:rsidR="00DC5DAE" w:rsidRPr="00104728">
        <w:rPr>
          <w:sz w:val="20"/>
          <w:szCs w:val="20"/>
        </w:rPr>
        <w:t xml:space="preserve">vollständig </w:t>
      </w:r>
      <w:r w:rsidR="00B96FAB" w:rsidRPr="00104728">
        <w:rPr>
          <w:sz w:val="20"/>
          <w:szCs w:val="20"/>
        </w:rPr>
        <w:t xml:space="preserve">vom Autor </w:t>
      </w:r>
      <w:r w:rsidR="00DC5DAE" w:rsidRPr="00104728">
        <w:rPr>
          <w:sz w:val="20"/>
          <w:szCs w:val="20"/>
        </w:rPr>
        <w:t>umgeschrieben</w:t>
      </w:r>
      <w:r w:rsidR="005A46DB" w:rsidRPr="00104728">
        <w:rPr>
          <w:sz w:val="20"/>
          <w:szCs w:val="20"/>
        </w:rPr>
        <w:t xml:space="preserve">e Abschnitte </w:t>
      </w:r>
      <w:r w:rsidR="003C4076" w:rsidRPr="00104728">
        <w:rPr>
          <w:sz w:val="20"/>
          <w:szCs w:val="20"/>
        </w:rPr>
        <w:t>in den Chat-Verläufen</w:t>
      </w:r>
      <w:r w:rsidR="00E4390C" w:rsidRPr="00104728">
        <w:rPr>
          <w:sz w:val="20"/>
          <w:szCs w:val="20"/>
        </w:rPr>
        <w:t xml:space="preserve"> </w:t>
      </w:r>
      <w:r w:rsidR="005A46DB" w:rsidRPr="00104728">
        <w:rPr>
          <w:sz w:val="20"/>
          <w:szCs w:val="20"/>
        </w:rPr>
        <w:t>enthalten</w:t>
      </w:r>
      <w:r w:rsidR="00E4390C" w:rsidRPr="00104728">
        <w:rPr>
          <w:sz w:val="20"/>
          <w:szCs w:val="20"/>
        </w:rPr>
        <w:t xml:space="preserve"> sind</w:t>
      </w:r>
      <w:r w:rsidR="00DC5DAE" w:rsidRPr="00104728">
        <w:rPr>
          <w:sz w:val="20"/>
          <w:szCs w:val="20"/>
        </w:rPr>
        <w:t>.</w:t>
      </w:r>
    </w:p>
    <w:p w14:paraId="19E9A79C" w14:textId="77777777" w:rsidR="008A7CA4" w:rsidRPr="00104728" w:rsidRDefault="008A7CA4">
      <w:pPr>
        <w:pStyle w:val="Body"/>
        <w:rPr>
          <w:sz w:val="20"/>
          <w:szCs w:val="20"/>
        </w:rPr>
      </w:pPr>
    </w:p>
    <w:p w14:paraId="33CFCBD0" w14:textId="36023994" w:rsidR="008A7CA4" w:rsidRPr="00104728" w:rsidRDefault="002D70F3">
      <w:pPr>
        <w:pStyle w:val="Body"/>
        <w:rPr>
          <w:sz w:val="20"/>
          <w:szCs w:val="20"/>
        </w:rPr>
      </w:pPr>
      <w:r w:rsidRPr="00104728">
        <w:rPr>
          <w:sz w:val="20"/>
          <w:szCs w:val="20"/>
        </w:rPr>
        <w:t xml:space="preserve">Der </w:t>
      </w:r>
      <w:r w:rsidR="002B5C47" w:rsidRPr="00104728">
        <w:rPr>
          <w:sz w:val="20"/>
          <w:szCs w:val="20"/>
        </w:rPr>
        <w:t>Aut</w:t>
      </w:r>
      <w:r w:rsidR="00BD0734" w:rsidRPr="00104728">
        <w:rPr>
          <w:sz w:val="20"/>
          <w:szCs w:val="20"/>
        </w:rPr>
        <w:t xml:space="preserve">or </w:t>
      </w:r>
      <w:r w:rsidRPr="00104728">
        <w:rPr>
          <w:sz w:val="20"/>
          <w:szCs w:val="20"/>
        </w:rPr>
        <w:t xml:space="preserve">bemerkte </w:t>
      </w:r>
      <w:r w:rsidR="00BD0734" w:rsidRPr="00104728">
        <w:rPr>
          <w:sz w:val="20"/>
          <w:szCs w:val="20"/>
        </w:rPr>
        <w:t xml:space="preserve">selbstständig </w:t>
      </w:r>
      <w:bookmarkStart w:id="6" w:name="OLE_LINK12"/>
      <w:r w:rsidRPr="00104728">
        <w:rPr>
          <w:sz w:val="20"/>
          <w:szCs w:val="20"/>
        </w:rPr>
        <w:t>folgende Mängel</w:t>
      </w:r>
      <w:r w:rsidR="00BD0734" w:rsidRPr="00104728">
        <w:rPr>
          <w:sz w:val="20"/>
          <w:szCs w:val="20"/>
        </w:rPr>
        <w:t xml:space="preserve"> </w:t>
      </w:r>
      <w:r w:rsidR="000C3531" w:rsidRPr="00104728">
        <w:rPr>
          <w:sz w:val="20"/>
          <w:szCs w:val="20"/>
        </w:rPr>
        <w:t>generative</w:t>
      </w:r>
      <w:r w:rsidRPr="00104728">
        <w:rPr>
          <w:sz w:val="20"/>
          <w:szCs w:val="20"/>
        </w:rPr>
        <w:t>r</w:t>
      </w:r>
      <w:r w:rsidR="000C3531" w:rsidRPr="00104728">
        <w:rPr>
          <w:sz w:val="20"/>
          <w:szCs w:val="20"/>
        </w:rPr>
        <w:t xml:space="preserve"> KI-Modelle</w:t>
      </w:r>
      <w:bookmarkEnd w:id="6"/>
      <w:r w:rsidR="00BD0734" w:rsidRPr="00104728">
        <w:rPr>
          <w:sz w:val="20"/>
          <w:szCs w:val="20"/>
        </w:rPr>
        <w:t>:</w:t>
      </w:r>
    </w:p>
    <w:p w14:paraId="45CAB09F" w14:textId="765D1C00" w:rsidR="008A7CA4" w:rsidRPr="00104728" w:rsidRDefault="00BD0734">
      <w:pPr>
        <w:pStyle w:val="Body"/>
        <w:numPr>
          <w:ilvl w:val="0"/>
          <w:numId w:val="2"/>
        </w:numPr>
        <w:rPr>
          <w:sz w:val="20"/>
          <w:szCs w:val="20"/>
        </w:rPr>
      </w:pPr>
      <w:r w:rsidRPr="00104728">
        <w:rPr>
          <w:sz w:val="20"/>
          <w:szCs w:val="20"/>
        </w:rPr>
        <w:tab/>
      </w:r>
      <w:r w:rsidR="00E740F3">
        <w:rPr>
          <w:sz w:val="20"/>
          <w:szCs w:val="20"/>
        </w:rPr>
        <w:t>Fehlerhafte</w:t>
      </w:r>
      <w:r w:rsidRPr="00104728">
        <w:rPr>
          <w:sz w:val="20"/>
          <w:szCs w:val="20"/>
        </w:rPr>
        <w:t xml:space="preserve"> </w:t>
      </w:r>
      <w:r w:rsidR="00211214">
        <w:rPr>
          <w:sz w:val="20"/>
          <w:szCs w:val="20"/>
        </w:rPr>
        <w:t>Logik</w:t>
      </w:r>
    </w:p>
    <w:p w14:paraId="0BE6973C" w14:textId="379E5A5C" w:rsidR="008A7CA4" w:rsidRPr="00104728" w:rsidRDefault="00BD0734">
      <w:pPr>
        <w:pStyle w:val="Body"/>
        <w:numPr>
          <w:ilvl w:val="0"/>
          <w:numId w:val="2"/>
        </w:numPr>
        <w:rPr>
          <w:sz w:val="20"/>
          <w:szCs w:val="20"/>
        </w:rPr>
      </w:pPr>
      <w:r w:rsidRPr="00104728">
        <w:rPr>
          <w:sz w:val="20"/>
          <w:szCs w:val="20"/>
        </w:rPr>
        <w:tab/>
        <w:t>Tendenz, die Meinung des Nutzers zu bestätigen</w:t>
      </w:r>
    </w:p>
    <w:p w14:paraId="2844999D" w14:textId="77777777" w:rsidR="008A7CA4" w:rsidRPr="00104728" w:rsidRDefault="00BD0734">
      <w:pPr>
        <w:pStyle w:val="Body"/>
        <w:numPr>
          <w:ilvl w:val="0"/>
          <w:numId w:val="2"/>
        </w:numPr>
        <w:rPr>
          <w:sz w:val="20"/>
          <w:szCs w:val="20"/>
        </w:rPr>
      </w:pPr>
      <w:r w:rsidRPr="00104728">
        <w:rPr>
          <w:sz w:val="20"/>
          <w:szCs w:val="20"/>
        </w:rPr>
        <w:tab/>
        <w:t>Mangel an Präzision und Nutzung abstrakter Formulierungen</w:t>
      </w:r>
    </w:p>
    <w:p w14:paraId="6AC5D414" w14:textId="77777777" w:rsidR="008A7CA4" w:rsidRPr="00104728" w:rsidRDefault="00BD0734">
      <w:pPr>
        <w:pStyle w:val="Body"/>
        <w:numPr>
          <w:ilvl w:val="0"/>
          <w:numId w:val="2"/>
        </w:numPr>
        <w:rPr>
          <w:sz w:val="20"/>
          <w:szCs w:val="20"/>
        </w:rPr>
      </w:pPr>
      <w:r w:rsidRPr="00104728">
        <w:rPr>
          <w:sz w:val="20"/>
          <w:szCs w:val="20"/>
        </w:rPr>
        <w:tab/>
        <w:t xml:space="preserve">Halluzinieren </w:t>
      </w:r>
      <w:proofErr w:type="gramStart"/>
      <w:r w:rsidRPr="00104728">
        <w:rPr>
          <w:sz w:val="20"/>
          <w:szCs w:val="20"/>
        </w:rPr>
        <w:t>von nicht existierenden wissenschaftlicher Quellen</w:t>
      </w:r>
      <w:proofErr w:type="gramEnd"/>
    </w:p>
    <w:p w14:paraId="4265FE5F" w14:textId="77777777" w:rsidR="008A7CA4" w:rsidRPr="00104728" w:rsidRDefault="008A7CA4">
      <w:pPr>
        <w:pStyle w:val="Body"/>
        <w:rPr>
          <w:sz w:val="20"/>
          <w:szCs w:val="20"/>
        </w:rPr>
      </w:pPr>
    </w:p>
    <w:p w14:paraId="5DDC6D22" w14:textId="56DA5AA2" w:rsidR="008A7CA4" w:rsidRPr="000C5AB7" w:rsidRDefault="0007145A">
      <w:pPr>
        <w:pStyle w:val="Body"/>
        <w:rPr>
          <w:sz w:val="20"/>
          <w:szCs w:val="20"/>
        </w:rPr>
      </w:pPr>
      <w:r w:rsidRPr="00104728">
        <w:rPr>
          <w:sz w:val="20"/>
          <w:szCs w:val="20"/>
        </w:rPr>
        <w:t>Der Autor</w:t>
      </w:r>
      <w:r w:rsidR="00AC507D" w:rsidRPr="00104728">
        <w:rPr>
          <w:sz w:val="20"/>
          <w:szCs w:val="20"/>
        </w:rPr>
        <w:t xml:space="preserve"> entschied sich</w:t>
      </w:r>
      <w:r w:rsidRPr="00104728">
        <w:rPr>
          <w:sz w:val="20"/>
          <w:szCs w:val="20"/>
        </w:rPr>
        <w:t>,</w:t>
      </w:r>
      <w:r w:rsidR="00740E97" w:rsidRPr="00104728">
        <w:rPr>
          <w:sz w:val="20"/>
          <w:szCs w:val="20"/>
        </w:rPr>
        <w:t xml:space="preserve"> auch zur Wahrung wissenschaftlicher Integrität,</w:t>
      </w:r>
      <w:r>
        <w:rPr>
          <w:sz w:val="20"/>
          <w:szCs w:val="20"/>
        </w:rPr>
        <w:t xml:space="preserve"> </w:t>
      </w:r>
      <w:r w:rsidR="00E54CCA">
        <w:rPr>
          <w:sz w:val="20"/>
          <w:szCs w:val="20"/>
        </w:rPr>
        <w:t>dass</w:t>
      </w:r>
      <w:r w:rsidR="001F19DE">
        <w:rPr>
          <w:sz w:val="20"/>
          <w:szCs w:val="20"/>
        </w:rPr>
        <w:t xml:space="preserve"> </w:t>
      </w:r>
      <w:r w:rsidR="000C3A4F">
        <w:rPr>
          <w:sz w:val="20"/>
          <w:szCs w:val="20"/>
        </w:rPr>
        <w:t>KI</w:t>
      </w:r>
      <w:r w:rsidR="001F19DE" w:rsidRPr="000C5AB7">
        <w:rPr>
          <w:sz w:val="20"/>
          <w:szCs w:val="20"/>
        </w:rPr>
        <w:t xml:space="preserve"> keinen entscheidenden Einfluss auf die Kernaussagen der bearbeiteten Abschnitte ausüb</w:t>
      </w:r>
      <w:r w:rsidR="001F19DE">
        <w:rPr>
          <w:sz w:val="20"/>
          <w:szCs w:val="20"/>
        </w:rPr>
        <w:t>en</w:t>
      </w:r>
      <w:r w:rsidR="00E54CCA">
        <w:rPr>
          <w:sz w:val="20"/>
          <w:szCs w:val="20"/>
        </w:rPr>
        <w:t xml:space="preserve"> sollte</w:t>
      </w:r>
      <w:r w:rsidR="001F19DE" w:rsidRPr="000C5AB7">
        <w:rPr>
          <w:sz w:val="20"/>
          <w:szCs w:val="20"/>
        </w:rPr>
        <w:t>.</w:t>
      </w:r>
      <w:r w:rsidR="001F19DE">
        <w:rPr>
          <w:sz w:val="20"/>
          <w:szCs w:val="20"/>
        </w:rPr>
        <w:t xml:space="preserve"> </w:t>
      </w:r>
      <w:r w:rsidR="00BD0734" w:rsidRPr="000C5AB7">
        <w:rPr>
          <w:sz w:val="20"/>
          <w:szCs w:val="20"/>
        </w:rPr>
        <w:t xml:space="preserve">Um dies </w:t>
      </w:r>
      <w:r w:rsidR="002A7A57" w:rsidRPr="000C5AB7">
        <w:rPr>
          <w:sz w:val="20"/>
          <w:szCs w:val="20"/>
        </w:rPr>
        <w:t>sicherzustellen,</w:t>
      </w:r>
      <w:r w:rsidR="00BD0734" w:rsidRPr="000C5AB7">
        <w:rPr>
          <w:sz w:val="20"/>
          <w:szCs w:val="20"/>
        </w:rPr>
        <w:t xml:space="preserve"> wurde</w:t>
      </w:r>
      <w:r w:rsidR="000C3531">
        <w:rPr>
          <w:sz w:val="20"/>
          <w:szCs w:val="20"/>
        </w:rPr>
        <w:t xml:space="preserve">n </w:t>
      </w:r>
      <w:r w:rsidR="000C3531" w:rsidRPr="000C3531">
        <w:rPr>
          <w:b/>
          <w:bCs/>
          <w:sz w:val="20"/>
          <w:szCs w:val="20"/>
        </w:rPr>
        <w:t>generative</w:t>
      </w:r>
      <w:r w:rsidR="00BD0734" w:rsidRPr="000C3531">
        <w:rPr>
          <w:b/>
          <w:bCs/>
          <w:sz w:val="20"/>
          <w:szCs w:val="20"/>
        </w:rPr>
        <w:t xml:space="preserve"> </w:t>
      </w:r>
      <w:r w:rsidR="000C3531" w:rsidRPr="000C3531">
        <w:rPr>
          <w:b/>
          <w:bCs/>
          <w:sz w:val="20"/>
          <w:szCs w:val="20"/>
        </w:rPr>
        <w:t>KI-Modelle</w:t>
      </w:r>
      <w:r w:rsidR="00BD0734" w:rsidRPr="000C5AB7">
        <w:rPr>
          <w:sz w:val="20"/>
          <w:szCs w:val="20"/>
        </w:rPr>
        <w:t xml:space="preserve"> für folgende Zwecke </w:t>
      </w:r>
      <w:r w:rsidR="000C3A4F" w:rsidRPr="00857EC5">
        <w:rPr>
          <w:sz w:val="20"/>
          <w:szCs w:val="20"/>
          <w:u w:val="single"/>
        </w:rPr>
        <w:t>nicht</w:t>
      </w:r>
      <w:r w:rsidR="000C3A4F">
        <w:rPr>
          <w:sz w:val="20"/>
          <w:szCs w:val="20"/>
        </w:rPr>
        <w:t xml:space="preserve"> </w:t>
      </w:r>
      <w:r w:rsidR="00BD0734" w:rsidRPr="000C5AB7">
        <w:rPr>
          <w:sz w:val="20"/>
          <w:szCs w:val="20"/>
        </w:rPr>
        <w:t>genutzt:</w:t>
      </w:r>
    </w:p>
    <w:p w14:paraId="6C539D65" w14:textId="4250DA3C" w:rsidR="008A7CA4" w:rsidRPr="000C5AB7" w:rsidRDefault="00B0528F">
      <w:pPr>
        <w:pStyle w:val="Body"/>
        <w:numPr>
          <w:ilvl w:val="0"/>
          <w:numId w:val="4"/>
        </w:numPr>
        <w:rPr>
          <w:sz w:val="20"/>
          <w:szCs w:val="20"/>
        </w:rPr>
      </w:pPr>
      <w:bookmarkStart w:id="7" w:name="OLE_LINK5"/>
      <w:r>
        <w:rPr>
          <w:sz w:val="20"/>
          <w:szCs w:val="20"/>
        </w:rPr>
        <w:t>Übernahme</w:t>
      </w:r>
      <w:r w:rsidR="00BD0734" w:rsidRPr="000C5AB7">
        <w:rPr>
          <w:sz w:val="20"/>
          <w:szCs w:val="20"/>
        </w:rPr>
        <w:t xml:space="preserve"> wissenschaftlicher Fakten</w:t>
      </w:r>
      <w:r w:rsidR="00211214">
        <w:rPr>
          <w:sz w:val="20"/>
          <w:szCs w:val="20"/>
        </w:rPr>
        <w:t xml:space="preserve">, </w:t>
      </w:r>
      <w:r>
        <w:rPr>
          <w:sz w:val="20"/>
          <w:szCs w:val="20"/>
        </w:rPr>
        <w:t>die</w:t>
      </w:r>
      <w:r w:rsidR="00211214">
        <w:rPr>
          <w:sz w:val="20"/>
          <w:szCs w:val="20"/>
        </w:rPr>
        <w:t xml:space="preserve"> über </w:t>
      </w:r>
      <w:r>
        <w:rPr>
          <w:sz w:val="20"/>
          <w:szCs w:val="20"/>
        </w:rPr>
        <w:t xml:space="preserve">etabliertes </w:t>
      </w:r>
      <w:r w:rsidR="00211214">
        <w:rPr>
          <w:sz w:val="20"/>
          <w:szCs w:val="20"/>
        </w:rPr>
        <w:t>Lehrbuchwissen hinausgeht</w:t>
      </w:r>
      <w:r w:rsidR="00BD0734" w:rsidRPr="000C5AB7">
        <w:rPr>
          <w:sz w:val="20"/>
          <w:szCs w:val="20"/>
        </w:rPr>
        <w:t>.</w:t>
      </w:r>
    </w:p>
    <w:bookmarkEnd w:id="7"/>
    <w:p w14:paraId="6CD25E10" w14:textId="0D41F0F4" w:rsidR="00043102" w:rsidRPr="00043102" w:rsidRDefault="00BD0734" w:rsidP="00043102">
      <w:pPr>
        <w:pStyle w:val="Body"/>
        <w:numPr>
          <w:ilvl w:val="0"/>
          <w:numId w:val="4"/>
        </w:numPr>
        <w:rPr>
          <w:sz w:val="20"/>
          <w:szCs w:val="20"/>
        </w:rPr>
      </w:pPr>
      <w:r w:rsidRPr="000C5AB7">
        <w:rPr>
          <w:sz w:val="20"/>
          <w:szCs w:val="20"/>
        </w:rPr>
        <w:t xml:space="preserve">Erweiterung des </w:t>
      </w:r>
      <w:r w:rsidR="00B0528F">
        <w:rPr>
          <w:sz w:val="20"/>
          <w:szCs w:val="20"/>
        </w:rPr>
        <w:t>Ideen</w:t>
      </w:r>
      <w:r w:rsidRPr="000C5AB7">
        <w:rPr>
          <w:sz w:val="20"/>
          <w:szCs w:val="20"/>
        </w:rPr>
        <w:t>gehalts der Arbeit</w:t>
      </w:r>
      <w:r w:rsidR="00043102">
        <w:rPr>
          <w:sz w:val="20"/>
          <w:szCs w:val="20"/>
        </w:rPr>
        <w:t xml:space="preserve">, die über eine Verfeinerung von selbstständig erdachten oder recherchierten Konzepten hinausgeht. </w:t>
      </w:r>
      <w:r w:rsidR="00B0528F">
        <w:rPr>
          <w:sz w:val="20"/>
          <w:szCs w:val="20"/>
        </w:rPr>
        <w:t xml:space="preserve"> </w:t>
      </w:r>
    </w:p>
    <w:p w14:paraId="0C9586DB" w14:textId="1914F7C8" w:rsidR="008A7CA4" w:rsidRPr="000C5AB7" w:rsidRDefault="00BD0734">
      <w:pPr>
        <w:pStyle w:val="Body"/>
        <w:numPr>
          <w:ilvl w:val="0"/>
          <w:numId w:val="4"/>
        </w:numPr>
        <w:rPr>
          <w:sz w:val="20"/>
          <w:szCs w:val="20"/>
        </w:rPr>
      </w:pPr>
      <w:r w:rsidRPr="000C5AB7">
        <w:rPr>
          <w:sz w:val="20"/>
          <w:szCs w:val="20"/>
        </w:rPr>
        <w:t xml:space="preserve">Übernahme KI-generierter Texte </w:t>
      </w:r>
      <w:proofErr w:type="gramStart"/>
      <w:r w:rsidRPr="000C5AB7">
        <w:rPr>
          <w:sz w:val="20"/>
          <w:szCs w:val="20"/>
        </w:rPr>
        <w:t>ohne nachfolgen</w:t>
      </w:r>
      <w:r w:rsidR="002B5C47" w:rsidRPr="000C5AB7">
        <w:rPr>
          <w:sz w:val="20"/>
          <w:szCs w:val="20"/>
        </w:rPr>
        <w:t>der Überarbeitung</w:t>
      </w:r>
      <w:proofErr w:type="gramEnd"/>
      <w:r w:rsidR="002B5C47" w:rsidRPr="000C5AB7">
        <w:rPr>
          <w:sz w:val="20"/>
          <w:szCs w:val="20"/>
        </w:rPr>
        <w:t xml:space="preserve"> durch den Aut</w:t>
      </w:r>
      <w:r w:rsidRPr="000C5AB7">
        <w:rPr>
          <w:sz w:val="20"/>
          <w:szCs w:val="20"/>
        </w:rPr>
        <w:t xml:space="preserve">or. </w:t>
      </w:r>
    </w:p>
    <w:p w14:paraId="5F633CB3" w14:textId="1EC7892A" w:rsidR="008A7CA4" w:rsidRPr="000C5AB7" w:rsidRDefault="00043102">
      <w:pPr>
        <w:pStyle w:val="Body"/>
        <w:numPr>
          <w:ilvl w:val="0"/>
          <w:numId w:val="4"/>
        </w:numPr>
        <w:rPr>
          <w:sz w:val="20"/>
          <w:szCs w:val="20"/>
        </w:rPr>
      </w:pPr>
      <w:r>
        <w:rPr>
          <w:sz w:val="20"/>
          <w:szCs w:val="20"/>
        </w:rPr>
        <w:t>Analyse und Interpretation von Daten.</w:t>
      </w:r>
    </w:p>
    <w:p w14:paraId="58DBACEE" w14:textId="77777777" w:rsidR="008A7CA4" w:rsidRPr="000C5AB7" w:rsidRDefault="008A7CA4">
      <w:pPr>
        <w:pStyle w:val="Body"/>
        <w:rPr>
          <w:sz w:val="20"/>
          <w:szCs w:val="20"/>
        </w:rPr>
      </w:pPr>
    </w:p>
    <w:p w14:paraId="7E861EA4" w14:textId="03ED7DFF" w:rsidR="008A7CA4" w:rsidRPr="000C5AB7" w:rsidRDefault="00BD0734">
      <w:pPr>
        <w:pStyle w:val="Body"/>
        <w:rPr>
          <w:sz w:val="20"/>
          <w:szCs w:val="20"/>
        </w:rPr>
      </w:pPr>
      <w:r w:rsidRPr="000C3531">
        <w:rPr>
          <w:b/>
          <w:bCs/>
          <w:sz w:val="20"/>
          <w:szCs w:val="20"/>
        </w:rPr>
        <w:t>ChatGPT</w:t>
      </w:r>
      <w:r w:rsidR="002D70F3">
        <w:rPr>
          <w:b/>
          <w:bCs/>
          <w:sz w:val="20"/>
          <w:szCs w:val="20"/>
        </w:rPr>
        <w:t xml:space="preserve"> </w:t>
      </w:r>
      <w:r w:rsidR="002D70F3" w:rsidRPr="002A1862">
        <w:rPr>
          <w:sz w:val="20"/>
          <w:szCs w:val="20"/>
        </w:rPr>
        <w:t>(Version</w:t>
      </w:r>
      <w:r w:rsidR="002A1862">
        <w:rPr>
          <w:sz w:val="20"/>
          <w:szCs w:val="20"/>
        </w:rPr>
        <w:t>en</w:t>
      </w:r>
      <w:r w:rsidR="002D70F3" w:rsidRPr="002A1862">
        <w:rPr>
          <w:sz w:val="20"/>
          <w:szCs w:val="20"/>
        </w:rPr>
        <w:t xml:space="preserve"> 3.5, 4 und 4o)</w:t>
      </w:r>
      <w:r w:rsidRPr="000C5AB7">
        <w:rPr>
          <w:sz w:val="20"/>
          <w:szCs w:val="20"/>
        </w:rPr>
        <w:t xml:space="preserve"> wurde für folgende Zwecke </w:t>
      </w:r>
      <w:r w:rsidRPr="00E02A8B">
        <w:rPr>
          <w:sz w:val="20"/>
          <w:szCs w:val="20"/>
          <w:u w:val="single"/>
        </w:rPr>
        <w:t>benutzt</w:t>
      </w:r>
      <w:r w:rsidRPr="000C5AB7">
        <w:rPr>
          <w:sz w:val="20"/>
          <w:szCs w:val="20"/>
        </w:rPr>
        <w:t>:</w:t>
      </w:r>
    </w:p>
    <w:p w14:paraId="7A528744" w14:textId="77777777" w:rsidR="008A7CA4" w:rsidRPr="000C5AB7" w:rsidRDefault="00BD0734">
      <w:pPr>
        <w:pStyle w:val="Body"/>
        <w:numPr>
          <w:ilvl w:val="0"/>
          <w:numId w:val="5"/>
        </w:numPr>
        <w:rPr>
          <w:sz w:val="20"/>
          <w:szCs w:val="20"/>
        </w:rPr>
      </w:pPr>
      <w:r w:rsidRPr="000C5AB7">
        <w:rPr>
          <w:sz w:val="20"/>
          <w:szCs w:val="20"/>
        </w:rPr>
        <w:t>Ausformulierung kohärenter Textabschnitte basierend auf manuell erstellten rohen Textabschnitten und Stichpunkten.</w:t>
      </w:r>
    </w:p>
    <w:p w14:paraId="4B1C2820" w14:textId="30D36C9A" w:rsidR="008A7CA4" w:rsidRPr="000C5AB7" w:rsidRDefault="00BD0734">
      <w:pPr>
        <w:pStyle w:val="Body"/>
        <w:numPr>
          <w:ilvl w:val="0"/>
          <w:numId w:val="4"/>
        </w:numPr>
        <w:rPr>
          <w:sz w:val="20"/>
          <w:szCs w:val="20"/>
        </w:rPr>
      </w:pPr>
      <w:r w:rsidRPr="000C5AB7">
        <w:rPr>
          <w:sz w:val="20"/>
          <w:szCs w:val="20"/>
        </w:rPr>
        <w:t>Iterative Verbesserung der Formulierungen: Erstellen einer Erstfassung ausgehend von einer Rohfassung, Ausgabe einer durch ChatGPT verbesserten Version, Abänderung durch den Autor, etc.</w:t>
      </w:r>
    </w:p>
    <w:p w14:paraId="123C272C" w14:textId="77777777" w:rsidR="008A7CA4" w:rsidRDefault="00BD0734">
      <w:pPr>
        <w:pStyle w:val="Body"/>
        <w:numPr>
          <w:ilvl w:val="0"/>
          <w:numId w:val="4"/>
        </w:numPr>
        <w:rPr>
          <w:sz w:val="20"/>
          <w:szCs w:val="20"/>
        </w:rPr>
      </w:pPr>
      <w:r w:rsidRPr="000C5AB7">
        <w:rPr>
          <w:sz w:val="20"/>
          <w:szCs w:val="20"/>
        </w:rPr>
        <w:t xml:space="preserve">Erstellung von zusammenfassenden Abschnitten (z.B.: </w:t>
      </w:r>
      <w:r w:rsidRPr="000C5AB7">
        <w:rPr>
          <w:i/>
          <w:iCs/>
          <w:sz w:val="20"/>
          <w:szCs w:val="20"/>
        </w:rPr>
        <w:t>Summary</w:t>
      </w:r>
      <w:r w:rsidRPr="000C5AB7">
        <w:rPr>
          <w:sz w:val="20"/>
          <w:szCs w:val="20"/>
        </w:rPr>
        <w:t xml:space="preserve">, </w:t>
      </w:r>
      <w:proofErr w:type="spellStart"/>
      <w:r w:rsidRPr="000C5AB7">
        <w:rPr>
          <w:i/>
          <w:iCs/>
          <w:sz w:val="20"/>
          <w:szCs w:val="20"/>
        </w:rPr>
        <w:t>Aims</w:t>
      </w:r>
      <w:proofErr w:type="spellEnd"/>
      <w:r w:rsidRPr="000C5AB7">
        <w:rPr>
          <w:i/>
          <w:iCs/>
          <w:sz w:val="20"/>
          <w:szCs w:val="20"/>
        </w:rPr>
        <w:t xml:space="preserve">, </w:t>
      </w:r>
      <w:proofErr w:type="spellStart"/>
      <w:r w:rsidRPr="000C5AB7">
        <w:rPr>
          <w:i/>
          <w:iCs/>
          <w:sz w:val="20"/>
          <w:szCs w:val="20"/>
        </w:rPr>
        <w:t>Conclusion</w:t>
      </w:r>
      <w:proofErr w:type="spellEnd"/>
      <w:r w:rsidRPr="000C5AB7">
        <w:rPr>
          <w:sz w:val="20"/>
          <w:szCs w:val="20"/>
        </w:rPr>
        <w:t>) mit nachfolgender Überarbeitung.</w:t>
      </w:r>
    </w:p>
    <w:p w14:paraId="65EE5CDF" w14:textId="1D54DE0F" w:rsidR="00130F11" w:rsidRDefault="00544B47">
      <w:pPr>
        <w:pStyle w:val="Body"/>
        <w:numPr>
          <w:ilvl w:val="0"/>
          <w:numId w:val="4"/>
        </w:numPr>
        <w:rPr>
          <w:sz w:val="20"/>
          <w:szCs w:val="20"/>
        </w:rPr>
      </w:pPr>
      <w:bookmarkStart w:id="8" w:name="_Hlk171000470"/>
      <w:bookmarkStart w:id="9" w:name="OLE_LINK3"/>
      <w:bookmarkStart w:id="10" w:name="OLE_LINK4"/>
      <w:bookmarkStart w:id="11" w:name="OLE_LINK13"/>
      <w:bookmarkStart w:id="12" w:name="OLE_LINK14"/>
      <w:r>
        <w:rPr>
          <w:sz w:val="20"/>
          <w:szCs w:val="20"/>
        </w:rPr>
        <w:t xml:space="preserve">Prüfung auf akademische Sorgfalt bei </w:t>
      </w:r>
      <w:r w:rsidR="008F09F1">
        <w:rPr>
          <w:sz w:val="20"/>
          <w:szCs w:val="20"/>
        </w:rPr>
        <w:t xml:space="preserve">fest </w:t>
      </w:r>
      <w:r>
        <w:rPr>
          <w:sz w:val="20"/>
          <w:szCs w:val="20"/>
        </w:rPr>
        <w:t xml:space="preserve">etablierter Terminologie, z.B. um Neudefinitionen bereits </w:t>
      </w:r>
      <w:r w:rsidR="00EE655B">
        <w:rPr>
          <w:sz w:val="20"/>
          <w:szCs w:val="20"/>
        </w:rPr>
        <w:t>bestehender</w:t>
      </w:r>
      <w:r>
        <w:rPr>
          <w:sz w:val="20"/>
          <w:szCs w:val="20"/>
        </w:rPr>
        <w:t xml:space="preserve"> Konzepte zu verhindern.</w:t>
      </w:r>
    </w:p>
    <w:bookmarkEnd w:id="8"/>
    <w:bookmarkEnd w:id="9"/>
    <w:bookmarkEnd w:id="10"/>
    <w:bookmarkEnd w:id="11"/>
    <w:bookmarkEnd w:id="12"/>
    <w:p w14:paraId="28B78AC4" w14:textId="77777777" w:rsidR="008A7CA4" w:rsidRDefault="00BD0734">
      <w:pPr>
        <w:pStyle w:val="Body"/>
        <w:numPr>
          <w:ilvl w:val="0"/>
          <w:numId w:val="4"/>
        </w:numPr>
        <w:rPr>
          <w:sz w:val="20"/>
          <w:szCs w:val="20"/>
        </w:rPr>
      </w:pPr>
      <w:r w:rsidRPr="000C5AB7">
        <w:rPr>
          <w:sz w:val="20"/>
          <w:szCs w:val="20"/>
        </w:rPr>
        <w:t xml:space="preserve">Übersetzen </w:t>
      </w:r>
      <w:proofErr w:type="gramStart"/>
      <w:r w:rsidRPr="000C5AB7">
        <w:rPr>
          <w:sz w:val="20"/>
          <w:szCs w:val="20"/>
        </w:rPr>
        <w:t xml:space="preserve">der </w:t>
      </w:r>
      <w:r w:rsidRPr="00B0528F">
        <w:rPr>
          <w:i/>
          <w:iCs/>
          <w:sz w:val="20"/>
          <w:szCs w:val="20"/>
        </w:rPr>
        <w:t>Summary</w:t>
      </w:r>
      <w:proofErr w:type="gramEnd"/>
      <w:r w:rsidRPr="00B0528F">
        <w:rPr>
          <w:i/>
          <w:iCs/>
          <w:sz w:val="20"/>
          <w:szCs w:val="20"/>
        </w:rPr>
        <w:t xml:space="preserve"> </w:t>
      </w:r>
      <w:r w:rsidRPr="000C5AB7">
        <w:rPr>
          <w:sz w:val="20"/>
          <w:szCs w:val="20"/>
        </w:rPr>
        <w:t>von Englisch auf Deutsch</w:t>
      </w:r>
    </w:p>
    <w:p w14:paraId="24535B7E" w14:textId="74DB4611" w:rsidR="008A7CA4" w:rsidRDefault="00BD0734">
      <w:pPr>
        <w:pStyle w:val="Body"/>
        <w:numPr>
          <w:ilvl w:val="0"/>
          <w:numId w:val="4"/>
        </w:numPr>
        <w:rPr>
          <w:sz w:val="20"/>
          <w:szCs w:val="20"/>
        </w:rPr>
      </w:pPr>
      <w:r w:rsidRPr="000C5AB7">
        <w:rPr>
          <w:sz w:val="20"/>
          <w:szCs w:val="20"/>
        </w:rPr>
        <w:t xml:space="preserve">Programmierhilfe zur Formatierung in </w:t>
      </w:r>
      <w:proofErr w:type="spellStart"/>
      <w:r w:rsidRPr="000C5AB7">
        <w:rPr>
          <w:sz w:val="20"/>
          <w:szCs w:val="20"/>
        </w:rPr>
        <w:t>LaTeX</w:t>
      </w:r>
      <w:proofErr w:type="spellEnd"/>
      <w:r w:rsidRPr="000C5AB7">
        <w:rPr>
          <w:sz w:val="20"/>
          <w:szCs w:val="20"/>
        </w:rPr>
        <w:t xml:space="preserve">. </w:t>
      </w:r>
      <w:bookmarkStart w:id="13" w:name="OLE_LINK10"/>
    </w:p>
    <w:p w14:paraId="2657048F" w14:textId="1622E116" w:rsidR="00244C31" w:rsidRPr="00787A49" w:rsidRDefault="00787A49" w:rsidP="00787A49">
      <w:pPr>
        <w:pStyle w:val="Body"/>
        <w:numPr>
          <w:ilvl w:val="0"/>
          <w:numId w:val="4"/>
        </w:numPr>
        <w:rPr>
          <w:sz w:val="20"/>
          <w:szCs w:val="20"/>
        </w:rPr>
      </w:pPr>
      <w:r>
        <w:rPr>
          <w:sz w:val="20"/>
          <w:szCs w:val="20"/>
        </w:rPr>
        <w:t>Suche nach weiteren Quellen zu bereits erarbeiteten Inhalten, falls vorhanden.</w:t>
      </w:r>
      <w:bookmarkStart w:id="14" w:name="OLE_LINK6"/>
      <w:bookmarkStart w:id="15" w:name="_Hlk170999668"/>
      <w:bookmarkStart w:id="16" w:name="OLE_LINK2"/>
      <w:bookmarkEnd w:id="13"/>
    </w:p>
    <w:bookmarkEnd w:id="14"/>
    <w:bookmarkEnd w:id="15"/>
    <w:bookmarkEnd w:id="16"/>
    <w:p w14:paraId="2CE9C5E5" w14:textId="77777777" w:rsidR="008A7CA4" w:rsidRDefault="008A7CA4">
      <w:pPr>
        <w:pStyle w:val="Body"/>
        <w:rPr>
          <w:sz w:val="20"/>
          <w:szCs w:val="20"/>
        </w:rPr>
      </w:pPr>
    </w:p>
    <w:p w14:paraId="2BB84F81" w14:textId="1EAB4C2A" w:rsidR="004B2EF1" w:rsidRDefault="004B2EF1" w:rsidP="000C3531">
      <w:pPr>
        <w:pStyle w:val="Body"/>
        <w:rPr>
          <w:sz w:val="20"/>
          <w:szCs w:val="20"/>
        </w:rPr>
      </w:pPr>
      <w:bookmarkStart w:id="17" w:name="OLE_LINK11"/>
      <w:r w:rsidRPr="000C3531">
        <w:rPr>
          <w:b/>
          <w:bCs/>
          <w:sz w:val="20"/>
          <w:szCs w:val="20"/>
        </w:rPr>
        <w:t>GitHub Copilot</w:t>
      </w:r>
      <w:r>
        <w:rPr>
          <w:sz w:val="20"/>
          <w:szCs w:val="20"/>
        </w:rPr>
        <w:t xml:space="preserve"> </w:t>
      </w:r>
      <w:r w:rsidR="002A1862">
        <w:rPr>
          <w:sz w:val="20"/>
          <w:szCs w:val="20"/>
        </w:rPr>
        <w:t xml:space="preserve">(Version </w:t>
      </w:r>
      <w:r w:rsidR="002A1862" w:rsidRPr="002A1862">
        <w:rPr>
          <w:sz w:val="20"/>
          <w:szCs w:val="20"/>
        </w:rPr>
        <w:t>1.198.0)</w:t>
      </w:r>
      <w:r w:rsidR="002A1862">
        <w:rPr>
          <w:sz w:val="20"/>
          <w:szCs w:val="20"/>
        </w:rPr>
        <w:t xml:space="preserve"> </w:t>
      </w:r>
      <w:r w:rsidR="000C3A4F">
        <w:rPr>
          <w:sz w:val="20"/>
          <w:szCs w:val="20"/>
        </w:rPr>
        <w:t xml:space="preserve">ist als Programmierhilfe spezialisiert und wurde </w:t>
      </w:r>
      <w:r w:rsidRPr="00E02A8B">
        <w:rPr>
          <w:sz w:val="20"/>
          <w:szCs w:val="20"/>
          <w:u w:val="single"/>
        </w:rPr>
        <w:t>genutzt</w:t>
      </w:r>
      <w:r w:rsidRPr="000C5AB7">
        <w:rPr>
          <w:sz w:val="20"/>
          <w:szCs w:val="20"/>
        </w:rPr>
        <w:t xml:space="preserve">, um </w:t>
      </w:r>
      <w:r w:rsidR="000C3A4F">
        <w:rPr>
          <w:sz w:val="20"/>
          <w:szCs w:val="20"/>
        </w:rPr>
        <w:t xml:space="preserve">begonnene </w:t>
      </w:r>
      <w:r>
        <w:rPr>
          <w:sz w:val="20"/>
          <w:szCs w:val="20"/>
        </w:rPr>
        <w:t xml:space="preserve">Sätze </w:t>
      </w:r>
      <w:r w:rsidR="000C3A4F">
        <w:rPr>
          <w:sz w:val="20"/>
          <w:szCs w:val="20"/>
        </w:rPr>
        <w:t>oder</w:t>
      </w:r>
      <w:r>
        <w:rPr>
          <w:sz w:val="20"/>
          <w:szCs w:val="20"/>
        </w:rPr>
        <w:t xml:space="preserve"> </w:t>
      </w:r>
      <w:r w:rsidRPr="000C5AB7">
        <w:rPr>
          <w:sz w:val="20"/>
          <w:szCs w:val="20"/>
        </w:rPr>
        <w:t>code zu vervollständigen</w:t>
      </w:r>
      <w:r w:rsidR="000C3A4F">
        <w:rPr>
          <w:sz w:val="20"/>
          <w:szCs w:val="20"/>
        </w:rPr>
        <w:t xml:space="preserve"> und </w:t>
      </w:r>
      <w:proofErr w:type="spellStart"/>
      <w:r w:rsidRPr="000C5AB7">
        <w:rPr>
          <w:sz w:val="20"/>
          <w:szCs w:val="20"/>
        </w:rPr>
        <w:t>bugs</w:t>
      </w:r>
      <w:proofErr w:type="spellEnd"/>
      <w:r w:rsidRPr="000C5AB7">
        <w:rPr>
          <w:sz w:val="20"/>
          <w:szCs w:val="20"/>
        </w:rPr>
        <w:t xml:space="preserve"> zu beheben.</w:t>
      </w:r>
    </w:p>
    <w:bookmarkEnd w:id="17"/>
    <w:p w14:paraId="10A1D6C0" w14:textId="77777777" w:rsidR="004B2EF1" w:rsidRPr="000C5AB7" w:rsidRDefault="004B2EF1">
      <w:pPr>
        <w:pStyle w:val="Body"/>
        <w:rPr>
          <w:sz w:val="20"/>
          <w:szCs w:val="20"/>
        </w:rPr>
      </w:pPr>
    </w:p>
    <w:p w14:paraId="1F59A2DB" w14:textId="550B081E" w:rsidR="008A7CA4" w:rsidRDefault="00BD0734">
      <w:pPr>
        <w:pStyle w:val="Body"/>
        <w:rPr>
          <w:sz w:val="20"/>
          <w:szCs w:val="20"/>
        </w:rPr>
      </w:pPr>
      <w:r w:rsidRPr="000C5AB7">
        <w:rPr>
          <w:sz w:val="20"/>
          <w:szCs w:val="20"/>
        </w:rPr>
        <w:t xml:space="preserve">Aus diesen Grundsätzen </w:t>
      </w:r>
      <w:r w:rsidR="00481F39">
        <w:rPr>
          <w:sz w:val="20"/>
          <w:szCs w:val="20"/>
        </w:rPr>
        <w:t>ist ersichtlich</w:t>
      </w:r>
      <w:r w:rsidRPr="000C5AB7">
        <w:rPr>
          <w:sz w:val="20"/>
          <w:szCs w:val="20"/>
        </w:rPr>
        <w:t xml:space="preserve">, dass </w:t>
      </w:r>
      <w:r w:rsidR="000C3A4F">
        <w:rPr>
          <w:sz w:val="20"/>
          <w:szCs w:val="20"/>
        </w:rPr>
        <w:t xml:space="preserve">generative </w:t>
      </w:r>
      <w:proofErr w:type="gramStart"/>
      <w:r w:rsidR="000C3A4F">
        <w:rPr>
          <w:sz w:val="20"/>
          <w:szCs w:val="20"/>
        </w:rPr>
        <w:t>KI Modelle</w:t>
      </w:r>
      <w:proofErr w:type="gramEnd"/>
      <w:r w:rsidRPr="000C5AB7">
        <w:rPr>
          <w:sz w:val="20"/>
          <w:szCs w:val="20"/>
        </w:rPr>
        <w:t xml:space="preserve"> </w:t>
      </w:r>
      <w:r w:rsidR="002B5C47" w:rsidRPr="000C5AB7">
        <w:rPr>
          <w:sz w:val="20"/>
          <w:szCs w:val="20"/>
        </w:rPr>
        <w:t>ausschließlich</w:t>
      </w:r>
      <w:r w:rsidRPr="000C5AB7">
        <w:rPr>
          <w:sz w:val="20"/>
          <w:szCs w:val="20"/>
        </w:rPr>
        <w:t xml:space="preserve"> als </w:t>
      </w:r>
      <w:r w:rsidR="000C3A4F">
        <w:rPr>
          <w:sz w:val="20"/>
          <w:szCs w:val="20"/>
        </w:rPr>
        <w:t xml:space="preserve">Programmier-, </w:t>
      </w:r>
      <w:r w:rsidRPr="000C5AB7">
        <w:rPr>
          <w:sz w:val="20"/>
          <w:szCs w:val="20"/>
        </w:rPr>
        <w:t>Phrasierungs</w:t>
      </w:r>
      <w:r w:rsidR="002B5C47" w:rsidRPr="000C5AB7">
        <w:rPr>
          <w:sz w:val="20"/>
          <w:szCs w:val="20"/>
        </w:rPr>
        <w:t>- und Zusammenfassungs</w:t>
      </w:r>
      <w:r w:rsidRPr="000C5AB7">
        <w:rPr>
          <w:sz w:val="20"/>
          <w:szCs w:val="20"/>
        </w:rPr>
        <w:t xml:space="preserve">hilfe genutzt wurde, vergleichbar mit als unbedenklich geltende Tools wie </w:t>
      </w:r>
      <w:r w:rsidR="00C031F6">
        <w:rPr>
          <w:i/>
          <w:iCs/>
          <w:sz w:val="20"/>
          <w:szCs w:val="20"/>
        </w:rPr>
        <w:t>G</w:t>
      </w:r>
      <w:r w:rsidRPr="000C5AB7">
        <w:rPr>
          <w:i/>
          <w:iCs/>
          <w:sz w:val="20"/>
          <w:szCs w:val="20"/>
        </w:rPr>
        <w:t>rammarly</w:t>
      </w:r>
      <w:r w:rsidRPr="000C5AB7">
        <w:rPr>
          <w:sz w:val="20"/>
          <w:szCs w:val="20"/>
        </w:rPr>
        <w:t>. Dem entsprechend hätte diese Arbeit problemlos ohne ChatGPT</w:t>
      </w:r>
      <w:r w:rsidR="00C031F6">
        <w:rPr>
          <w:sz w:val="20"/>
          <w:szCs w:val="20"/>
        </w:rPr>
        <w:t xml:space="preserve"> oder GitHub Copilot</w:t>
      </w:r>
      <w:r w:rsidRPr="000C5AB7">
        <w:rPr>
          <w:sz w:val="20"/>
          <w:szCs w:val="20"/>
        </w:rPr>
        <w:t xml:space="preserve"> angefertigt werden k</w:t>
      </w:r>
      <w:r w:rsidRPr="000C5AB7">
        <w:rPr>
          <w:sz w:val="20"/>
          <w:szCs w:val="20"/>
          <w:lang w:val="sv-SE"/>
        </w:rPr>
        <w:t>ö</w:t>
      </w:r>
      <w:r w:rsidRPr="000C5AB7">
        <w:rPr>
          <w:sz w:val="20"/>
          <w:szCs w:val="20"/>
          <w:lang w:val="nl-NL"/>
        </w:rPr>
        <w:t>nnen</w:t>
      </w:r>
      <w:r w:rsidRPr="000C5AB7">
        <w:rPr>
          <w:sz w:val="20"/>
          <w:szCs w:val="20"/>
        </w:rPr>
        <w:t xml:space="preserve">, was die Eigenständigkeit des Autors sicherstellt. </w:t>
      </w:r>
    </w:p>
    <w:p w14:paraId="690D2E81" w14:textId="77777777" w:rsidR="00E02A8B" w:rsidRDefault="00E02A8B">
      <w:pPr>
        <w:pStyle w:val="Body"/>
        <w:rPr>
          <w:sz w:val="20"/>
          <w:szCs w:val="20"/>
        </w:rPr>
      </w:pPr>
    </w:p>
    <w:p w14:paraId="492EAEB2" w14:textId="77777777" w:rsidR="00E02A8B" w:rsidRDefault="00E02A8B">
      <w:pPr>
        <w:pStyle w:val="Body"/>
        <w:rPr>
          <w:sz w:val="20"/>
          <w:szCs w:val="20"/>
        </w:rPr>
      </w:pPr>
    </w:p>
    <w:p w14:paraId="7DD6783A" w14:textId="77777777" w:rsidR="00215669" w:rsidRDefault="00215669">
      <w:pPr>
        <w:pStyle w:val="Body"/>
        <w:rPr>
          <w:sz w:val="20"/>
          <w:szCs w:val="20"/>
        </w:rPr>
      </w:pPr>
    </w:p>
    <w:p w14:paraId="52C57C02" w14:textId="77777777" w:rsidR="00215669" w:rsidRDefault="00215669">
      <w:pPr>
        <w:pStyle w:val="Body"/>
        <w:rPr>
          <w:sz w:val="20"/>
          <w:szCs w:val="20"/>
        </w:rPr>
      </w:pPr>
    </w:p>
    <w:p w14:paraId="7A65A439" w14:textId="6A35DCC8" w:rsidR="00215669" w:rsidRDefault="00215669" w:rsidP="00215669">
      <w:pPr>
        <w:pStyle w:val="Body"/>
        <w:rPr>
          <w:sz w:val="20"/>
          <w:szCs w:val="20"/>
        </w:rPr>
      </w:pPr>
      <w:r>
        <w:rPr>
          <w:sz w:val="20"/>
          <w:szCs w:val="20"/>
        </w:rPr>
        <w:lastRenderedPageBreak/>
        <w:t xml:space="preserve">Ebenso wurde folgende </w:t>
      </w:r>
      <w:r w:rsidRPr="007F4095">
        <w:rPr>
          <w:b/>
          <w:bCs/>
          <w:sz w:val="20"/>
          <w:szCs w:val="20"/>
        </w:rPr>
        <w:t xml:space="preserve">sonstige </w:t>
      </w:r>
      <w:r>
        <w:rPr>
          <w:b/>
          <w:bCs/>
          <w:sz w:val="20"/>
          <w:szCs w:val="20"/>
        </w:rPr>
        <w:t>Software</w:t>
      </w:r>
      <w:r>
        <w:rPr>
          <w:sz w:val="20"/>
          <w:szCs w:val="20"/>
        </w:rPr>
        <w:t xml:space="preserve"> verwendet:</w:t>
      </w:r>
    </w:p>
    <w:p w14:paraId="285A2A13" w14:textId="3F38DDEB" w:rsidR="00215669" w:rsidRDefault="00215669" w:rsidP="00215669">
      <w:pPr>
        <w:pStyle w:val="Body"/>
        <w:numPr>
          <w:ilvl w:val="0"/>
          <w:numId w:val="2"/>
        </w:numPr>
        <w:rPr>
          <w:sz w:val="20"/>
          <w:szCs w:val="20"/>
        </w:rPr>
      </w:pPr>
      <w:r>
        <w:rPr>
          <w:sz w:val="20"/>
          <w:szCs w:val="20"/>
        </w:rPr>
        <w:t>Visual Studio Code (</w:t>
      </w:r>
      <w:proofErr w:type="gramStart"/>
      <w:r>
        <w:rPr>
          <w:sz w:val="20"/>
          <w:szCs w:val="20"/>
        </w:rPr>
        <w:t>VS Code</w:t>
      </w:r>
      <w:proofErr w:type="gramEnd"/>
      <w:r>
        <w:rPr>
          <w:sz w:val="20"/>
          <w:szCs w:val="20"/>
        </w:rPr>
        <w:t xml:space="preserve">) als </w:t>
      </w:r>
      <w:r w:rsidR="00E21F50">
        <w:rPr>
          <w:sz w:val="20"/>
          <w:szCs w:val="20"/>
        </w:rPr>
        <w:t xml:space="preserve">code und </w:t>
      </w:r>
      <w:proofErr w:type="spellStart"/>
      <w:r>
        <w:rPr>
          <w:sz w:val="20"/>
          <w:szCs w:val="20"/>
        </w:rPr>
        <w:t>LaTeX</w:t>
      </w:r>
      <w:proofErr w:type="spellEnd"/>
      <w:r>
        <w:rPr>
          <w:sz w:val="20"/>
          <w:szCs w:val="20"/>
        </w:rPr>
        <w:t xml:space="preserve"> Editor, einschließlich Plugins (z.B. zur Korrektur von Grammatik)</w:t>
      </w:r>
    </w:p>
    <w:p w14:paraId="260CEF0C" w14:textId="77777777" w:rsidR="00215669" w:rsidRDefault="00215669" w:rsidP="00215669">
      <w:pPr>
        <w:pStyle w:val="Body"/>
        <w:numPr>
          <w:ilvl w:val="0"/>
          <w:numId w:val="2"/>
        </w:numPr>
        <w:rPr>
          <w:sz w:val="20"/>
          <w:szCs w:val="20"/>
        </w:rPr>
      </w:pPr>
      <w:proofErr w:type="spellStart"/>
      <w:r>
        <w:rPr>
          <w:sz w:val="20"/>
          <w:szCs w:val="20"/>
        </w:rPr>
        <w:t>LaTex</w:t>
      </w:r>
      <w:proofErr w:type="spellEnd"/>
      <w:r>
        <w:rPr>
          <w:sz w:val="20"/>
          <w:szCs w:val="20"/>
        </w:rPr>
        <w:t xml:space="preserve"> (</w:t>
      </w:r>
      <w:proofErr w:type="spellStart"/>
      <w:r>
        <w:rPr>
          <w:sz w:val="20"/>
          <w:szCs w:val="20"/>
        </w:rPr>
        <w:t>MacTex</w:t>
      </w:r>
      <w:proofErr w:type="spellEnd"/>
      <w:r>
        <w:rPr>
          <w:sz w:val="20"/>
          <w:szCs w:val="20"/>
        </w:rPr>
        <w:t xml:space="preserve"> Distribution)</w:t>
      </w:r>
    </w:p>
    <w:p w14:paraId="593B7886" w14:textId="1D36E7EF" w:rsidR="00215669" w:rsidRDefault="00215669" w:rsidP="00215669">
      <w:pPr>
        <w:pStyle w:val="Body"/>
        <w:numPr>
          <w:ilvl w:val="0"/>
          <w:numId w:val="2"/>
        </w:numPr>
        <w:rPr>
          <w:sz w:val="20"/>
          <w:szCs w:val="20"/>
        </w:rPr>
      </w:pPr>
      <w:proofErr w:type="spellStart"/>
      <w:r>
        <w:rPr>
          <w:sz w:val="20"/>
          <w:szCs w:val="20"/>
        </w:rPr>
        <w:t>Zotero</w:t>
      </w:r>
      <w:proofErr w:type="spellEnd"/>
      <w:r>
        <w:rPr>
          <w:sz w:val="20"/>
          <w:szCs w:val="20"/>
        </w:rPr>
        <w:t xml:space="preserve"> zur Zitation von Quellen und automatisierte</w:t>
      </w:r>
      <w:r w:rsidR="003449E6">
        <w:rPr>
          <w:sz w:val="20"/>
          <w:szCs w:val="20"/>
        </w:rPr>
        <w:t>n</w:t>
      </w:r>
      <w:r>
        <w:rPr>
          <w:sz w:val="20"/>
          <w:szCs w:val="20"/>
        </w:rPr>
        <w:t xml:space="preserve"> Erstellung des Quellenverzeichnisses</w:t>
      </w:r>
      <w:r w:rsidR="009624E7">
        <w:rPr>
          <w:sz w:val="20"/>
          <w:szCs w:val="20"/>
        </w:rPr>
        <w:t xml:space="preserve"> einschließlich Plugins (</w:t>
      </w:r>
      <w:proofErr w:type="spellStart"/>
      <w:r w:rsidR="009624E7">
        <w:rPr>
          <w:sz w:val="20"/>
          <w:szCs w:val="20"/>
        </w:rPr>
        <w:t>Zot</w:t>
      </w:r>
      <w:r w:rsidR="00725F2A">
        <w:rPr>
          <w:sz w:val="20"/>
          <w:szCs w:val="20"/>
        </w:rPr>
        <w:t>F</w:t>
      </w:r>
      <w:r w:rsidR="009624E7">
        <w:rPr>
          <w:sz w:val="20"/>
          <w:szCs w:val="20"/>
        </w:rPr>
        <w:t>ile</w:t>
      </w:r>
      <w:proofErr w:type="spellEnd"/>
      <w:r w:rsidR="009624E7">
        <w:rPr>
          <w:sz w:val="20"/>
          <w:szCs w:val="20"/>
        </w:rPr>
        <w:t xml:space="preserve">, </w:t>
      </w:r>
      <w:bookmarkStart w:id="18" w:name="OLE_LINK27"/>
      <w:bookmarkStart w:id="19" w:name="OLE_LINK28"/>
      <w:proofErr w:type="spellStart"/>
      <w:r w:rsidR="009624E7">
        <w:rPr>
          <w:sz w:val="20"/>
          <w:szCs w:val="20"/>
        </w:rPr>
        <w:t>Better</w:t>
      </w:r>
      <w:proofErr w:type="spellEnd"/>
      <w:r w:rsidR="009624E7">
        <w:rPr>
          <w:sz w:val="20"/>
          <w:szCs w:val="20"/>
        </w:rPr>
        <w:t xml:space="preserve"> </w:t>
      </w:r>
      <w:proofErr w:type="spellStart"/>
      <w:r w:rsidR="009624E7">
        <w:rPr>
          <w:sz w:val="20"/>
          <w:szCs w:val="20"/>
        </w:rPr>
        <w:t>Bib</w:t>
      </w:r>
      <w:r w:rsidR="00725F2A">
        <w:rPr>
          <w:sz w:val="20"/>
          <w:szCs w:val="20"/>
        </w:rPr>
        <w:t>T</w:t>
      </w:r>
      <w:r w:rsidR="009624E7">
        <w:rPr>
          <w:sz w:val="20"/>
          <w:szCs w:val="20"/>
        </w:rPr>
        <w:t>ex</w:t>
      </w:r>
      <w:bookmarkEnd w:id="18"/>
      <w:bookmarkEnd w:id="19"/>
      <w:proofErr w:type="spellEnd"/>
      <w:r w:rsidR="009624E7">
        <w:rPr>
          <w:sz w:val="20"/>
          <w:szCs w:val="20"/>
        </w:rPr>
        <w:t>, etc.)</w:t>
      </w:r>
    </w:p>
    <w:p w14:paraId="598B8C5D" w14:textId="69B8A0EB" w:rsidR="00215669" w:rsidRDefault="00215669" w:rsidP="00215669">
      <w:pPr>
        <w:pStyle w:val="Body"/>
        <w:numPr>
          <w:ilvl w:val="0"/>
          <w:numId w:val="2"/>
        </w:numPr>
        <w:rPr>
          <w:sz w:val="20"/>
          <w:szCs w:val="20"/>
        </w:rPr>
      </w:pPr>
      <w:r>
        <w:rPr>
          <w:sz w:val="20"/>
          <w:szCs w:val="20"/>
        </w:rPr>
        <w:t>Affinity Publisher zur Montage von Abbildungen</w:t>
      </w:r>
    </w:p>
    <w:p w14:paraId="0BF8FD39" w14:textId="77777777" w:rsidR="00215669" w:rsidRDefault="00215669">
      <w:pPr>
        <w:pStyle w:val="Body"/>
        <w:rPr>
          <w:sz w:val="20"/>
          <w:szCs w:val="20"/>
        </w:rPr>
      </w:pPr>
    </w:p>
    <w:p w14:paraId="0E0CA00E" w14:textId="77777777" w:rsidR="00215669" w:rsidRDefault="00215669">
      <w:pPr>
        <w:pStyle w:val="Body"/>
        <w:rPr>
          <w:sz w:val="20"/>
          <w:szCs w:val="20"/>
        </w:rPr>
      </w:pPr>
    </w:p>
    <w:p w14:paraId="5FD513F0" w14:textId="77777777" w:rsidR="007362B5" w:rsidRDefault="007362B5">
      <w:pPr>
        <w:pStyle w:val="Body"/>
        <w:rPr>
          <w:sz w:val="20"/>
          <w:szCs w:val="20"/>
        </w:rPr>
      </w:pPr>
    </w:p>
    <w:p w14:paraId="7986A3A5" w14:textId="097FCF6F" w:rsidR="007362B5" w:rsidRDefault="000C3A4F">
      <w:pPr>
        <w:pStyle w:val="Body"/>
        <w:rPr>
          <w:sz w:val="20"/>
          <w:szCs w:val="20"/>
        </w:rPr>
      </w:pPr>
      <w:r>
        <w:rPr>
          <w:sz w:val="20"/>
          <w:szCs w:val="20"/>
        </w:rPr>
        <w:t xml:space="preserve">Ort, Datum und Unterschrift folgen auf der nächsten Seite der englischen Version. </w:t>
      </w:r>
    </w:p>
    <w:p w14:paraId="31A04568" w14:textId="77777777" w:rsidR="00215669" w:rsidRDefault="00215669">
      <w:pPr>
        <w:pStyle w:val="Body"/>
        <w:rPr>
          <w:sz w:val="20"/>
          <w:szCs w:val="20"/>
        </w:rPr>
      </w:pPr>
    </w:p>
    <w:p w14:paraId="527FD3F4" w14:textId="77777777" w:rsidR="00215669" w:rsidRDefault="00215669">
      <w:pPr>
        <w:pStyle w:val="Body"/>
        <w:rPr>
          <w:sz w:val="20"/>
          <w:szCs w:val="20"/>
        </w:rPr>
      </w:pPr>
    </w:p>
    <w:p w14:paraId="54A7CD93" w14:textId="77777777" w:rsidR="00557AA5" w:rsidRDefault="00557AA5">
      <w:pPr>
        <w:pStyle w:val="Body"/>
        <w:rPr>
          <w:sz w:val="20"/>
          <w:szCs w:val="20"/>
        </w:rPr>
      </w:pPr>
    </w:p>
    <w:p w14:paraId="0D030169" w14:textId="77777777" w:rsidR="00215669" w:rsidRDefault="00215669">
      <w:pPr>
        <w:pStyle w:val="Body"/>
        <w:rPr>
          <w:sz w:val="20"/>
          <w:szCs w:val="20"/>
        </w:rPr>
      </w:pPr>
    </w:p>
    <w:p w14:paraId="615B5200" w14:textId="77777777" w:rsidR="00557AA5" w:rsidRPr="00557AA5" w:rsidRDefault="00557AA5" w:rsidP="00557AA5">
      <w:pPr>
        <w:pStyle w:val="Body"/>
        <w:rPr>
          <w:b/>
          <w:bCs/>
          <w:sz w:val="20"/>
          <w:szCs w:val="20"/>
          <w:lang w:val="en-US"/>
        </w:rPr>
      </w:pPr>
      <w:r w:rsidRPr="00557AA5">
        <w:rPr>
          <w:b/>
          <w:bCs/>
          <w:sz w:val="20"/>
          <w:szCs w:val="20"/>
          <w:lang w:val="en-US"/>
        </w:rPr>
        <w:t>Declaration of ChatGPT, GitHub Copilot, and Other Software Usage</w:t>
      </w:r>
    </w:p>
    <w:p w14:paraId="0765B048" w14:textId="77777777" w:rsidR="00557AA5" w:rsidRPr="00557AA5" w:rsidRDefault="00557AA5" w:rsidP="00557AA5">
      <w:pPr>
        <w:pStyle w:val="Body"/>
        <w:rPr>
          <w:sz w:val="20"/>
          <w:szCs w:val="20"/>
          <w:lang w:val="en-US"/>
        </w:rPr>
      </w:pPr>
    </w:p>
    <w:p w14:paraId="63286B4F" w14:textId="77777777" w:rsidR="00557AA5" w:rsidRPr="00557AA5" w:rsidRDefault="00557AA5" w:rsidP="00557AA5">
      <w:pPr>
        <w:pStyle w:val="Body"/>
        <w:rPr>
          <w:sz w:val="20"/>
          <w:szCs w:val="20"/>
          <w:lang w:val="en-US"/>
        </w:rPr>
      </w:pPr>
      <w:r w:rsidRPr="00557AA5">
        <w:rPr>
          <w:sz w:val="20"/>
          <w:szCs w:val="20"/>
          <w:lang w:val="en-US"/>
        </w:rPr>
        <w:t xml:space="preserve">The basis of this declaration is the Affidavit, which requires the disclosure of aids but does not explicitly consider the use of aids as a limitation on the author’s independence. Additionally, the </w:t>
      </w:r>
      <w:r w:rsidRPr="00557AA5">
        <w:rPr>
          <w:i/>
          <w:iCs/>
          <w:sz w:val="20"/>
          <w:szCs w:val="20"/>
          <w:lang w:val="en-US"/>
        </w:rPr>
        <w:t>statement by the Presidium of the German Research Foundation (DFG) on the influence of generative models for text and image creation on the sciences and DFG funding</w:t>
      </w:r>
      <w:r w:rsidRPr="00557AA5">
        <w:rPr>
          <w:sz w:val="20"/>
          <w:szCs w:val="20"/>
          <w:lang w:val="en-US"/>
        </w:rPr>
        <w:t xml:space="preserve"> (September 2023) is referenced: The use of generative models like ChatGPT should not be excluded but requires transparent and comprehensible documentation to ensure scientific integrity. Scientists must disclose whether and how they used generative models and ensure that no intellectual property is </w:t>
      </w:r>
      <w:proofErr w:type="gramStart"/>
      <w:r w:rsidRPr="00557AA5">
        <w:rPr>
          <w:sz w:val="20"/>
          <w:szCs w:val="20"/>
          <w:lang w:val="en-US"/>
        </w:rPr>
        <w:t>violated</w:t>
      </w:r>
      <w:proofErr w:type="gramEnd"/>
      <w:r w:rsidRPr="00557AA5">
        <w:rPr>
          <w:sz w:val="20"/>
          <w:szCs w:val="20"/>
          <w:lang w:val="en-US"/>
        </w:rPr>
        <w:t xml:space="preserve"> or scientific misconduct occurs. This statement was established as the basis for dealing with AI at the Graduate School of Life Sciences (GSLS) University of Würzburg, according to a phone call with Dr. Jennifer Ritzer on 24.05.2024.</w:t>
      </w:r>
    </w:p>
    <w:p w14:paraId="20A99589" w14:textId="77777777" w:rsidR="00557AA5" w:rsidRPr="00557AA5" w:rsidRDefault="00557AA5" w:rsidP="00557AA5">
      <w:pPr>
        <w:pStyle w:val="Body"/>
        <w:rPr>
          <w:sz w:val="20"/>
          <w:szCs w:val="20"/>
          <w:lang w:val="en-US"/>
        </w:rPr>
      </w:pPr>
    </w:p>
    <w:p w14:paraId="24DA6876" w14:textId="0ED1A74E" w:rsidR="00557AA5" w:rsidRPr="00557AA5" w:rsidRDefault="00B60CBD" w:rsidP="00557AA5">
      <w:pPr>
        <w:pStyle w:val="Body"/>
        <w:rPr>
          <w:sz w:val="20"/>
          <w:szCs w:val="20"/>
          <w:lang w:val="en-US"/>
        </w:rPr>
      </w:pPr>
      <w:r>
        <w:rPr>
          <w:sz w:val="20"/>
          <w:szCs w:val="20"/>
          <w:lang w:val="en-US"/>
        </w:rPr>
        <w:t>Exemplary</w:t>
      </w:r>
      <w:r w:rsidR="00557AA5" w:rsidRPr="00557AA5">
        <w:rPr>
          <w:sz w:val="20"/>
          <w:szCs w:val="20"/>
          <w:lang w:val="en-US"/>
        </w:rPr>
        <w:t xml:space="preserve"> AI-chat logs are accessible in the digital version of this work and serve as proof of compliance with the principles outlined here. It should be noted that the texts generated in the chat logs do not document subsequent manual revision, which is why ignored or </w:t>
      </w:r>
      <w:r w:rsidR="00557AA5">
        <w:rPr>
          <w:sz w:val="20"/>
          <w:szCs w:val="20"/>
          <w:lang w:val="en-US"/>
        </w:rPr>
        <w:t xml:space="preserve">also </w:t>
      </w:r>
      <w:r w:rsidR="00557AA5" w:rsidRPr="00557AA5">
        <w:rPr>
          <w:sz w:val="20"/>
          <w:szCs w:val="20"/>
          <w:lang w:val="en-US"/>
        </w:rPr>
        <w:t>completely rewritten sections by the author are included in the chat logs.</w:t>
      </w:r>
    </w:p>
    <w:p w14:paraId="69E6397A" w14:textId="77777777" w:rsidR="00557AA5" w:rsidRPr="00557AA5" w:rsidRDefault="00557AA5" w:rsidP="00557AA5">
      <w:pPr>
        <w:pStyle w:val="Body"/>
        <w:rPr>
          <w:sz w:val="20"/>
          <w:szCs w:val="20"/>
          <w:lang w:val="en-US"/>
        </w:rPr>
      </w:pPr>
    </w:p>
    <w:p w14:paraId="3C0651E2" w14:textId="4F914829" w:rsidR="00557AA5" w:rsidRPr="00557AA5" w:rsidRDefault="00557AA5" w:rsidP="00557AA5">
      <w:pPr>
        <w:pStyle w:val="Body"/>
        <w:rPr>
          <w:sz w:val="20"/>
          <w:szCs w:val="20"/>
          <w:lang w:val="en-US"/>
        </w:rPr>
      </w:pPr>
      <w:r w:rsidRPr="00557AA5">
        <w:rPr>
          <w:sz w:val="20"/>
          <w:szCs w:val="20"/>
          <w:lang w:val="en-US"/>
        </w:rPr>
        <w:t>The author independently noticed the following deficiencies of generative AI models:</w:t>
      </w:r>
    </w:p>
    <w:p w14:paraId="59801847" w14:textId="319F98F0" w:rsidR="00557AA5" w:rsidRPr="00557AA5" w:rsidRDefault="00E740F3" w:rsidP="00557AA5">
      <w:pPr>
        <w:pStyle w:val="Body"/>
        <w:numPr>
          <w:ilvl w:val="0"/>
          <w:numId w:val="2"/>
        </w:numPr>
        <w:rPr>
          <w:sz w:val="20"/>
          <w:szCs w:val="20"/>
          <w:lang w:val="en-US"/>
        </w:rPr>
      </w:pPr>
      <w:r>
        <w:rPr>
          <w:sz w:val="20"/>
          <w:szCs w:val="20"/>
          <w:lang w:val="en-US"/>
        </w:rPr>
        <w:t>Logical flaws</w:t>
      </w:r>
    </w:p>
    <w:p w14:paraId="22303915" w14:textId="1BFF850C" w:rsidR="00557AA5" w:rsidRPr="00557AA5" w:rsidRDefault="00E740F3" w:rsidP="00557AA5">
      <w:pPr>
        <w:pStyle w:val="Body"/>
        <w:numPr>
          <w:ilvl w:val="0"/>
          <w:numId w:val="2"/>
        </w:numPr>
        <w:rPr>
          <w:sz w:val="20"/>
          <w:szCs w:val="20"/>
          <w:lang w:val="en-US"/>
        </w:rPr>
      </w:pPr>
      <w:r>
        <w:rPr>
          <w:sz w:val="20"/>
          <w:szCs w:val="20"/>
          <w:lang w:val="en-US"/>
        </w:rPr>
        <w:t>T</w:t>
      </w:r>
      <w:r w:rsidR="00557AA5" w:rsidRPr="00557AA5">
        <w:rPr>
          <w:sz w:val="20"/>
          <w:szCs w:val="20"/>
          <w:lang w:val="en-US"/>
        </w:rPr>
        <w:t>endency to confirm the user’s opinion</w:t>
      </w:r>
    </w:p>
    <w:p w14:paraId="2F0A9393" w14:textId="47C2F87E" w:rsidR="00557AA5" w:rsidRPr="00557AA5" w:rsidRDefault="00557AA5" w:rsidP="00557AA5">
      <w:pPr>
        <w:pStyle w:val="Body"/>
        <w:numPr>
          <w:ilvl w:val="0"/>
          <w:numId w:val="2"/>
        </w:numPr>
        <w:rPr>
          <w:sz w:val="20"/>
          <w:szCs w:val="20"/>
          <w:lang w:val="en-US"/>
        </w:rPr>
      </w:pPr>
      <w:r w:rsidRPr="00557AA5">
        <w:rPr>
          <w:sz w:val="20"/>
          <w:szCs w:val="20"/>
          <w:lang w:val="en-US"/>
        </w:rPr>
        <w:t>Lack of precision and use of abstract formulations</w:t>
      </w:r>
    </w:p>
    <w:p w14:paraId="43CC4A0A" w14:textId="7CD93CDC" w:rsidR="00557AA5" w:rsidRPr="00557AA5" w:rsidRDefault="00557AA5" w:rsidP="00557AA5">
      <w:pPr>
        <w:pStyle w:val="Body"/>
        <w:numPr>
          <w:ilvl w:val="0"/>
          <w:numId w:val="2"/>
        </w:numPr>
        <w:rPr>
          <w:sz w:val="20"/>
          <w:szCs w:val="20"/>
          <w:lang w:val="en-US"/>
        </w:rPr>
      </w:pPr>
      <w:r w:rsidRPr="00557AA5">
        <w:rPr>
          <w:sz w:val="20"/>
          <w:szCs w:val="20"/>
          <w:lang w:val="en-US"/>
        </w:rPr>
        <w:t>Hallucination of non-existent scientific sources</w:t>
      </w:r>
    </w:p>
    <w:p w14:paraId="0F414118" w14:textId="77777777" w:rsidR="00557AA5" w:rsidRPr="00557AA5" w:rsidRDefault="00557AA5" w:rsidP="00557AA5">
      <w:pPr>
        <w:pStyle w:val="Body"/>
        <w:rPr>
          <w:sz w:val="20"/>
          <w:szCs w:val="20"/>
          <w:lang w:val="en-US"/>
        </w:rPr>
      </w:pPr>
    </w:p>
    <w:p w14:paraId="03DC99AE" w14:textId="7FCA49AD" w:rsidR="00557AA5" w:rsidRPr="00557AA5" w:rsidRDefault="00557AA5" w:rsidP="00557AA5">
      <w:pPr>
        <w:pStyle w:val="Body"/>
        <w:rPr>
          <w:sz w:val="20"/>
          <w:szCs w:val="20"/>
          <w:lang w:val="en-US"/>
        </w:rPr>
      </w:pPr>
      <w:r w:rsidRPr="00557AA5">
        <w:rPr>
          <w:sz w:val="20"/>
          <w:szCs w:val="20"/>
          <w:lang w:val="en-US"/>
        </w:rPr>
        <w:t xml:space="preserve">The author decided to ensure scientific integrity by ensuring that AI should not have a decisive influence on the core statements of the processed sections. To ensure this, </w:t>
      </w:r>
      <w:r w:rsidRPr="00557AA5">
        <w:rPr>
          <w:b/>
          <w:bCs/>
          <w:sz w:val="20"/>
          <w:szCs w:val="20"/>
          <w:lang w:val="en-US"/>
        </w:rPr>
        <w:t>generative AI models</w:t>
      </w:r>
      <w:r w:rsidRPr="00557AA5">
        <w:rPr>
          <w:sz w:val="20"/>
          <w:szCs w:val="20"/>
          <w:lang w:val="en-US"/>
        </w:rPr>
        <w:t xml:space="preserve"> were </w:t>
      </w:r>
      <w:r w:rsidRPr="00D41F52">
        <w:rPr>
          <w:sz w:val="20"/>
          <w:szCs w:val="20"/>
          <w:u w:val="single"/>
          <w:lang w:val="en-US"/>
        </w:rPr>
        <w:t>not</w:t>
      </w:r>
      <w:r w:rsidRPr="00557AA5">
        <w:rPr>
          <w:sz w:val="20"/>
          <w:szCs w:val="20"/>
          <w:lang w:val="en-US"/>
        </w:rPr>
        <w:t xml:space="preserve"> used for the following purposes:</w:t>
      </w:r>
    </w:p>
    <w:p w14:paraId="41006C2C" w14:textId="2FF30FCA" w:rsidR="00557AA5" w:rsidRPr="00557AA5" w:rsidRDefault="00B0528F" w:rsidP="00130F11">
      <w:pPr>
        <w:pStyle w:val="Body"/>
        <w:numPr>
          <w:ilvl w:val="0"/>
          <w:numId w:val="18"/>
        </w:numPr>
        <w:rPr>
          <w:sz w:val="20"/>
          <w:szCs w:val="20"/>
          <w:lang w:val="en-US"/>
        </w:rPr>
      </w:pPr>
      <w:r>
        <w:rPr>
          <w:sz w:val="20"/>
          <w:szCs w:val="20"/>
          <w:lang w:val="en-US"/>
        </w:rPr>
        <w:t>Adopting</w:t>
      </w:r>
      <w:r w:rsidR="00557AA5" w:rsidRPr="00557AA5">
        <w:rPr>
          <w:sz w:val="20"/>
          <w:szCs w:val="20"/>
          <w:lang w:val="en-US"/>
        </w:rPr>
        <w:t xml:space="preserve"> scientific facts</w:t>
      </w:r>
      <w:r w:rsidR="00211214">
        <w:rPr>
          <w:sz w:val="20"/>
          <w:szCs w:val="20"/>
          <w:lang w:val="en-US"/>
        </w:rPr>
        <w:t xml:space="preserve"> that transcends </w:t>
      </w:r>
      <w:r>
        <w:rPr>
          <w:sz w:val="20"/>
          <w:szCs w:val="20"/>
          <w:lang w:val="en-US"/>
        </w:rPr>
        <w:t>established t</w:t>
      </w:r>
      <w:r w:rsidR="00211214">
        <w:rPr>
          <w:sz w:val="20"/>
          <w:szCs w:val="20"/>
          <w:lang w:val="en-US"/>
        </w:rPr>
        <w:t>extbook knowledge</w:t>
      </w:r>
    </w:p>
    <w:p w14:paraId="501A1B56" w14:textId="5A4E5618" w:rsidR="00787A49" w:rsidRPr="00130F11" w:rsidRDefault="00557AA5" w:rsidP="00130F11">
      <w:pPr>
        <w:pStyle w:val="Body"/>
        <w:numPr>
          <w:ilvl w:val="0"/>
          <w:numId w:val="18"/>
        </w:numPr>
        <w:rPr>
          <w:sz w:val="20"/>
          <w:szCs w:val="20"/>
          <w:lang w:val="en-US"/>
        </w:rPr>
      </w:pPr>
      <w:r w:rsidRPr="00557AA5">
        <w:rPr>
          <w:sz w:val="20"/>
          <w:szCs w:val="20"/>
          <w:lang w:val="en-US"/>
        </w:rPr>
        <w:t xml:space="preserve">Expansion of the </w:t>
      </w:r>
      <w:r w:rsidR="00787A49">
        <w:rPr>
          <w:sz w:val="20"/>
          <w:szCs w:val="20"/>
          <w:lang w:val="en-US"/>
        </w:rPr>
        <w:t xml:space="preserve">idea </w:t>
      </w:r>
      <w:r w:rsidRPr="00557AA5">
        <w:rPr>
          <w:sz w:val="20"/>
          <w:szCs w:val="20"/>
          <w:lang w:val="en-US"/>
        </w:rPr>
        <w:t>content of the work</w:t>
      </w:r>
      <w:r w:rsidR="00787A49">
        <w:rPr>
          <w:sz w:val="20"/>
          <w:szCs w:val="20"/>
          <w:lang w:val="en-US"/>
        </w:rPr>
        <w:t xml:space="preserve"> that transcends the refinement of independently conceived or researched concepts</w:t>
      </w:r>
      <w:r w:rsidRPr="00557AA5">
        <w:rPr>
          <w:sz w:val="20"/>
          <w:szCs w:val="20"/>
          <w:lang w:val="en-US"/>
        </w:rPr>
        <w:t xml:space="preserve"> </w:t>
      </w:r>
    </w:p>
    <w:p w14:paraId="3FA07A02" w14:textId="5A77BFEA" w:rsidR="00557AA5" w:rsidRPr="00557AA5" w:rsidRDefault="00557AA5" w:rsidP="00130F11">
      <w:pPr>
        <w:pStyle w:val="Body"/>
        <w:numPr>
          <w:ilvl w:val="0"/>
          <w:numId w:val="18"/>
        </w:numPr>
        <w:rPr>
          <w:sz w:val="20"/>
          <w:szCs w:val="20"/>
          <w:lang w:val="en-US"/>
        </w:rPr>
      </w:pPr>
      <w:r w:rsidRPr="00557AA5">
        <w:rPr>
          <w:sz w:val="20"/>
          <w:szCs w:val="20"/>
          <w:lang w:val="en-US"/>
        </w:rPr>
        <w:t>Adoption of AI-generated texts without subsequent revision by the author</w:t>
      </w:r>
      <w:r w:rsidR="00043102">
        <w:rPr>
          <w:sz w:val="20"/>
          <w:szCs w:val="20"/>
          <w:lang w:val="en-US"/>
        </w:rPr>
        <w:t>.</w:t>
      </w:r>
    </w:p>
    <w:p w14:paraId="0A7572A6" w14:textId="64EC5B4F" w:rsidR="00557AA5" w:rsidRPr="00557AA5" w:rsidRDefault="00043102" w:rsidP="00130F11">
      <w:pPr>
        <w:pStyle w:val="Body"/>
        <w:numPr>
          <w:ilvl w:val="0"/>
          <w:numId w:val="18"/>
        </w:numPr>
        <w:rPr>
          <w:sz w:val="20"/>
          <w:szCs w:val="20"/>
          <w:lang w:val="en-US"/>
        </w:rPr>
      </w:pPr>
      <w:r>
        <w:rPr>
          <w:sz w:val="20"/>
          <w:szCs w:val="20"/>
          <w:lang w:val="en-US"/>
        </w:rPr>
        <w:t>Analysis and interpretation of data.</w:t>
      </w:r>
    </w:p>
    <w:p w14:paraId="56BC0E90" w14:textId="77777777" w:rsidR="00557AA5" w:rsidRPr="00557AA5" w:rsidRDefault="00557AA5" w:rsidP="00557AA5">
      <w:pPr>
        <w:pStyle w:val="Body"/>
        <w:rPr>
          <w:sz w:val="20"/>
          <w:szCs w:val="20"/>
          <w:lang w:val="en-US"/>
        </w:rPr>
      </w:pPr>
    </w:p>
    <w:p w14:paraId="77A01E69" w14:textId="3499E115" w:rsidR="00557AA5" w:rsidRPr="00557AA5" w:rsidRDefault="00557AA5" w:rsidP="00557AA5">
      <w:pPr>
        <w:pStyle w:val="Body"/>
        <w:rPr>
          <w:sz w:val="20"/>
          <w:szCs w:val="20"/>
          <w:lang w:val="en-US"/>
        </w:rPr>
      </w:pPr>
      <w:r w:rsidRPr="00557AA5">
        <w:rPr>
          <w:b/>
          <w:bCs/>
          <w:sz w:val="20"/>
          <w:szCs w:val="20"/>
          <w:lang w:val="en-US"/>
        </w:rPr>
        <w:t>ChatGPT</w:t>
      </w:r>
      <w:r w:rsidRPr="00557AA5">
        <w:rPr>
          <w:sz w:val="20"/>
          <w:szCs w:val="20"/>
          <w:lang w:val="en-US"/>
        </w:rPr>
        <w:t xml:space="preserve"> (versions 3.5, 4, and 4.0) was </w:t>
      </w:r>
      <w:r w:rsidRPr="00B52CEF">
        <w:rPr>
          <w:sz w:val="20"/>
          <w:szCs w:val="20"/>
          <w:u w:val="single"/>
          <w:lang w:val="en-US"/>
        </w:rPr>
        <w:t>used</w:t>
      </w:r>
      <w:r w:rsidRPr="00557AA5">
        <w:rPr>
          <w:sz w:val="20"/>
          <w:szCs w:val="20"/>
          <w:lang w:val="en-US"/>
        </w:rPr>
        <w:t xml:space="preserve"> for the following purposes:</w:t>
      </w:r>
    </w:p>
    <w:p w14:paraId="54BB9DED" w14:textId="7B289034" w:rsidR="00557AA5" w:rsidRPr="00557AA5" w:rsidRDefault="00557AA5" w:rsidP="00130F11">
      <w:pPr>
        <w:pStyle w:val="Body"/>
        <w:numPr>
          <w:ilvl w:val="0"/>
          <w:numId w:val="17"/>
        </w:numPr>
        <w:rPr>
          <w:sz w:val="20"/>
          <w:szCs w:val="20"/>
          <w:lang w:val="en-US"/>
        </w:rPr>
      </w:pPr>
      <w:r w:rsidRPr="00557AA5">
        <w:rPr>
          <w:sz w:val="20"/>
          <w:szCs w:val="20"/>
          <w:lang w:val="en-US"/>
        </w:rPr>
        <w:t>Formulation of coherent text sections based on manually created raw text sections and notes</w:t>
      </w:r>
    </w:p>
    <w:p w14:paraId="3CA669A2" w14:textId="1990A002" w:rsidR="00557AA5" w:rsidRPr="00557AA5" w:rsidRDefault="00557AA5" w:rsidP="00130F11">
      <w:pPr>
        <w:pStyle w:val="Body"/>
        <w:numPr>
          <w:ilvl w:val="0"/>
          <w:numId w:val="17"/>
        </w:numPr>
        <w:rPr>
          <w:sz w:val="20"/>
          <w:szCs w:val="20"/>
          <w:lang w:val="en-US"/>
        </w:rPr>
      </w:pPr>
      <w:r w:rsidRPr="00557AA5">
        <w:rPr>
          <w:sz w:val="20"/>
          <w:szCs w:val="20"/>
          <w:lang w:val="en-US"/>
        </w:rPr>
        <w:t>Iterative improvement of formulations: Creating a first draft based on a raw draft, generating a version improved by ChatGPT, revising by the author, etc.</w:t>
      </w:r>
    </w:p>
    <w:p w14:paraId="572F5234" w14:textId="1686908A" w:rsidR="00557AA5" w:rsidRDefault="00557AA5" w:rsidP="00130F11">
      <w:pPr>
        <w:pStyle w:val="Body"/>
        <w:numPr>
          <w:ilvl w:val="0"/>
          <w:numId w:val="17"/>
        </w:numPr>
        <w:rPr>
          <w:sz w:val="20"/>
          <w:szCs w:val="20"/>
          <w:lang w:val="en-US"/>
        </w:rPr>
      </w:pPr>
      <w:r w:rsidRPr="00557AA5">
        <w:rPr>
          <w:sz w:val="20"/>
          <w:szCs w:val="20"/>
          <w:lang w:val="en-US"/>
        </w:rPr>
        <w:t xml:space="preserve">Creation of summarizing sections (e.g., </w:t>
      </w:r>
      <w:r w:rsidRPr="00CD6021">
        <w:rPr>
          <w:i/>
          <w:iCs/>
          <w:sz w:val="20"/>
          <w:szCs w:val="20"/>
          <w:lang w:val="en-US"/>
        </w:rPr>
        <w:t>Summary</w:t>
      </w:r>
      <w:r w:rsidRPr="00557AA5">
        <w:rPr>
          <w:sz w:val="20"/>
          <w:szCs w:val="20"/>
          <w:lang w:val="en-US"/>
        </w:rPr>
        <w:t xml:space="preserve">, </w:t>
      </w:r>
      <w:r w:rsidRPr="00CD6021">
        <w:rPr>
          <w:i/>
          <w:iCs/>
          <w:sz w:val="20"/>
          <w:szCs w:val="20"/>
          <w:lang w:val="en-US"/>
        </w:rPr>
        <w:t>Aims</w:t>
      </w:r>
      <w:r w:rsidRPr="00557AA5">
        <w:rPr>
          <w:sz w:val="20"/>
          <w:szCs w:val="20"/>
          <w:lang w:val="en-US"/>
        </w:rPr>
        <w:t xml:space="preserve">, </w:t>
      </w:r>
      <w:r w:rsidRPr="00CD6021">
        <w:rPr>
          <w:i/>
          <w:iCs/>
          <w:sz w:val="20"/>
          <w:szCs w:val="20"/>
          <w:lang w:val="en-US"/>
        </w:rPr>
        <w:t>Conclusion</w:t>
      </w:r>
      <w:r w:rsidRPr="00557AA5">
        <w:rPr>
          <w:sz w:val="20"/>
          <w:szCs w:val="20"/>
          <w:lang w:val="en-US"/>
        </w:rPr>
        <w:t>) with subsequent revision</w:t>
      </w:r>
    </w:p>
    <w:p w14:paraId="2E7015C5" w14:textId="460FE247" w:rsidR="00130F11" w:rsidRPr="00544B47" w:rsidRDefault="00544B47" w:rsidP="00544B47">
      <w:pPr>
        <w:pStyle w:val="Body"/>
        <w:numPr>
          <w:ilvl w:val="0"/>
          <w:numId w:val="17"/>
        </w:numPr>
        <w:rPr>
          <w:sz w:val="20"/>
          <w:szCs w:val="20"/>
          <w:lang w:val="en-DE"/>
        </w:rPr>
      </w:pPr>
      <w:r w:rsidRPr="00544B47">
        <w:rPr>
          <w:sz w:val="20"/>
          <w:szCs w:val="20"/>
          <w:lang w:val="en"/>
        </w:rPr>
        <w:t xml:space="preserve">Checking for academic rigor with </w:t>
      </w:r>
      <w:r w:rsidR="00EE655B">
        <w:rPr>
          <w:sz w:val="20"/>
          <w:szCs w:val="20"/>
          <w:lang w:val="en"/>
        </w:rPr>
        <w:t>well-</w:t>
      </w:r>
      <w:r w:rsidR="00EE655B" w:rsidRPr="00544B47">
        <w:rPr>
          <w:sz w:val="20"/>
          <w:szCs w:val="20"/>
          <w:lang w:val="en"/>
        </w:rPr>
        <w:t>established</w:t>
      </w:r>
      <w:r w:rsidRPr="00544B47">
        <w:rPr>
          <w:sz w:val="20"/>
          <w:szCs w:val="20"/>
          <w:lang w:val="en"/>
        </w:rPr>
        <w:t xml:space="preserve"> terminology, e.g. to prevent redefinitions of already </w:t>
      </w:r>
      <w:r w:rsidR="005C53F5">
        <w:rPr>
          <w:sz w:val="20"/>
          <w:szCs w:val="20"/>
          <w:lang w:val="en"/>
        </w:rPr>
        <w:t>existing</w:t>
      </w:r>
      <w:r w:rsidRPr="00544B47">
        <w:rPr>
          <w:sz w:val="20"/>
          <w:szCs w:val="20"/>
          <w:lang w:val="en"/>
        </w:rPr>
        <w:t xml:space="preserve"> concepts.</w:t>
      </w:r>
    </w:p>
    <w:p w14:paraId="4D717360" w14:textId="629E9F79" w:rsidR="00557AA5" w:rsidRPr="00557AA5" w:rsidRDefault="00557AA5" w:rsidP="00130F11">
      <w:pPr>
        <w:pStyle w:val="Body"/>
        <w:numPr>
          <w:ilvl w:val="0"/>
          <w:numId w:val="17"/>
        </w:numPr>
        <w:rPr>
          <w:sz w:val="20"/>
          <w:szCs w:val="20"/>
          <w:lang w:val="en-US"/>
        </w:rPr>
      </w:pPr>
      <w:r w:rsidRPr="00557AA5">
        <w:rPr>
          <w:sz w:val="20"/>
          <w:szCs w:val="20"/>
          <w:lang w:val="en-US"/>
        </w:rPr>
        <w:t>Translating the Summary from English to German</w:t>
      </w:r>
    </w:p>
    <w:p w14:paraId="14640597" w14:textId="3A294372" w:rsidR="00557AA5" w:rsidRPr="00557AA5" w:rsidRDefault="00557AA5" w:rsidP="00130F11">
      <w:pPr>
        <w:pStyle w:val="Body"/>
        <w:numPr>
          <w:ilvl w:val="0"/>
          <w:numId w:val="17"/>
        </w:numPr>
        <w:rPr>
          <w:sz w:val="20"/>
          <w:szCs w:val="20"/>
          <w:lang w:val="en-US"/>
        </w:rPr>
      </w:pPr>
      <w:r w:rsidRPr="00557AA5">
        <w:rPr>
          <w:sz w:val="20"/>
          <w:szCs w:val="20"/>
          <w:lang w:val="en-US"/>
        </w:rPr>
        <w:t>Programming assistance for formatting in LaTeX</w:t>
      </w:r>
    </w:p>
    <w:p w14:paraId="5C3731EB" w14:textId="02BA8F65" w:rsidR="00557AA5" w:rsidRPr="00557AA5" w:rsidRDefault="00557AA5" w:rsidP="00130F11">
      <w:pPr>
        <w:pStyle w:val="Body"/>
        <w:numPr>
          <w:ilvl w:val="0"/>
          <w:numId w:val="17"/>
        </w:numPr>
        <w:rPr>
          <w:sz w:val="20"/>
          <w:szCs w:val="20"/>
          <w:lang w:val="en-US"/>
        </w:rPr>
      </w:pPr>
      <w:r w:rsidRPr="00557AA5">
        <w:rPr>
          <w:sz w:val="20"/>
          <w:szCs w:val="20"/>
          <w:lang w:val="en-US"/>
        </w:rPr>
        <w:t>Searching for additional sources for already developed content, if available</w:t>
      </w:r>
    </w:p>
    <w:p w14:paraId="4C82E9D3" w14:textId="77777777" w:rsidR="00557AA5" w:rsidRPr="00557AA5" w:rsidRDefault="00557AA5" w:rsidP="00130F11">
      <w:pPr>
        <w:pStyle w:val="Body"/>
        <w:rPr>
          <w:sz w:val="20"/>
          <w:szCs w:val="20"/>
          <w:lang w:val="en-US"/>
        </w:rPr>
      </w:pPr>
    </w:p>
    <w:p w14:paraId="55511B3E" w14:textId="77777777" w:rsidR="00557AA5" w:rsidRPr="00557AA5" w:rsidRDefault="00557AA5" w:rsidP="00130F11">
      <w:pPr>
        <w:pStyle w:val="Body"/>
        <w:rPr>
          <w:sz w:val="20"/>
          <w:szCs w:val="20"/>
          <w:lang w:val="en-US"/>
        </w:rPr>
      </w:pPr>
      <w:r w:rsidRPr="00B52CEF">
        <w:rPr>
          <w:b/>
          <w:bCs/>
          <w:sz w:val="20"/>
          <w:szCs w:val="20"/>
          <w:lang w:val="en-US"/>
        </w:rPr>
        <w:lastRenderedPageBreak/>
        <w:t>GitHub Copilot</w:t>
      </w:r>
      <w:r w:rsidRPr="00557AA5">
        <w:rPr>
          <w:sz w:val="20"/>
          <w:szCs w:val="20"/>
          <w:lang w:val="en-US"/>
        </w:rPr>
        <w:t xml:space="preserve"> (version 1.198.0) is specialized as a programming aid and was used to complete started sentences or code and to fix bugs.</w:t>
      </w:r>
    </w:p>
    <w:p w14:paraId="238F0054" w14:textId="77777777" w:rsidR="00557AA5" w:rsidRPr="00557AA5" w:rsidRDefault="00557AA5" w:rsidP="00130F11">
      <w:pPr>
        <w:pStyle w:val="Body"/>
        <w:rPr>
          <w:sz w:val="20"/>
          <w:szCs w:val="20"/>
          <w:lang w:val="en-US"/>
        </w:rPr>
      </w:pPr>
    </w:p>
    <w:p w14:paraId="400C5215" w14:textId="77777777" w:rsidR="00557AA5" w:rsidRPr="00557AA5" w:rsidRDefault="00557AA5" w:rsidP="00130F11">
      <w:pPr>
        <w:pStyle w:val="Body"/>
        <w:rPr>
          <w:sz w:val="20"/>
          <w:szCs w:val="20"/>
          <w:lang w:val="en-US"/>
        </w:rPr>
      </w:pPr>
      <w:r w:rsidRPr="00557AA5">
        <w:rPr>
          <w:sz w:val="20"/>
          <w:szCs w:val="20"/>
          <w:lang w:val="en-US"/>
        </w:rPr>
        <w:t xml:space="preserve">From these principles, it is evident that generative AI models were used exclusively as programming, phrasing, and summarizing aids, comparable to tools such as </w:t>
      </w:r>
      <w:r w:rsidRPr="00CD6021">
        <w:rPr>
          <w:i/>
          <w:iCs/>
          <w:sz w:val="20"/>
          <w:szCs w:val="20"/>
          <w:lang w:val="en-US"/>
        </w:rPr>
        <w:t>Grammarly</w:t>
      </w:r>
      <w:r w:rsidRPr="00557AA5">
        <w:rPr>
          <w:sz w:val="20"/>
          <w:szCs w:val="20"/>
          <w:lang w:val="en-US"/>
        </w:rPr>
        <w:t>, which are considered unobjectionable. Accordingly, this work could have been completed without ChatGPT or GitHub Copilot, ensuring the author’s independence.</w:t>
      </w:r>
    </w:p>
    <w:p w14:paraId="33B5D8FB" w14:textId="77777777" w:rsidR="00557AA5" w:rsidRPr="00557AA5" w:rsidRDefault="00557AA5" w:rsidP="00130F11">
      <w:pPr>
        <w:pStyle w:val="Body"/>
        <w:rPr>
          <w:sz w:val="20"/>
          <w:szCs w:val="20"/>
          <w:lang w:val="en-US"/>
        </w:rPr>
      </w:pPr>
    </w:p>
    <w:p w14:paraId="78C4F375" w14:textId="1047E9EF" w:rsidR="00557AA5" w:rsidRPr="00557AA5" w:rsidRDefault="00557AA5" w:rsidP="00130F11">
      <w:pPr>
        <w:pStyle w:val="Body"/>
        <w:rPr>
          <w:sz w:val="20"/>
          <w:szCs w:val="20"/>
          <w:lang w:val="en-US"/>
        </w:rPr>
      </w:pPr>
      <w:r w:rsidRPr="00557AA5">
        <w:rPr>
          <w:sz w:val="20"/>
          <w:szCs w:val="20"/>
          <w:lang w:val="en-US"/>
        </w:rPr>
        <w:t xml:space="preserve">The following </w:t>
      </w:r>
      <w:r w:rsidRPr="00CD6021">
        <w:rPr>
          <w:b/>
          <w:bCs/>
          <w:sz w:val="20"/>
          <w:szCs w:val="20"/>
          <w:lang w:val="en-US"/>
        </w:rPr>
        <w:t>other software</w:t>
      </w:r>
      <w:r w:rsidRPr="00557AA5">
        <w:rPr>
          <w:sz w:val="20"/>
          <w:szCs w:val="20"/>
          <w:lang w:val="en-US"/>
        </w:rPr>
        <w:t xml:space="preserve"> was also used:</w:t>
      </w:r>
    </w:p>
    <w:p w14:paraId="36BCC4EB" w14:textId="2CA6F0B9" w:rsidR="00557AA5" w:rsidRPr="00557AA5" w:rsidRDefault="00557AA5" w:rsidP="00CD6021">
      <w:pPr>
        <w:pStyle w:val="Body"/>
        <w:numPr>
          <w:ilvl w:val="0"/>
          <w:numId w:val="2"/>
        </w:numPr>
        <w:rPr>
          <w:sz w:val="20"/>
          <w:szCs w:val="20"/>
          <w:lang w:val="en-US"/>
        </w:rPr>
      </w:pPr>
      <w:r w:rsidRPr="009A412B">
        <w:rPr>
          <w:sz w:val="20"/>
          <w:szCs w:val="20"/>
          <w:lang w:val="en-US"/>
        </w:rPr>
        <w:t>Visual Studio Code</w:t>
      </w:r>
      <w:r w:rsidRPr="00557AA5">
        <w:rPr>
          <w:sz w:val="20"/>
          <w:szCs w:val="20"/>
          <w:lang w:val="en-US"/>
        </w:rPr>
        <w:t xml:space="preserve"> (VS Code) as code and LaTeX editor, including plugins (e.g., for grammar correction)</w:t>
      </w:r>
    </w:p>
    <w:p w14:paraId="02DB3721" w14:textId="5AC12D79" w:rsidR="00557AA5" w:rsidRPr="00557AA5" w:rsidRDefault="00557AA5" w:rsidP="00CD6021">
      <w:pPr>
        <w:pStyle w:val="Body"/>
        <w:numPr>
          <w:ilvl w:val="0"/>
          <w:numId w:val="2"/>
        </w:numPr>
        <w:rPr>
          <w:sz w:val="20"/>
          <w:szCs w:val="20"/>
          <w:lang w:val="en-US"/>
        </w:rPr>
      </w:pPr>
      <w:r w:rsidRPr="00557AA5">
        <w:rPr>
          <w:sz w:val="20"/>
          <w:szCs w:val="20"/>
          <w:lang w:val="en-US"/>
        </w:rPr>
        <w:t>LaTeX (</w:t>
      </w:r>
      <w:proofErr w:type="spellStart"/>
      <w:r w:rsidRPr="00557AA5">
        <w:rPr>
          <w:sz w:val="20"/>
          <w:szCs w:val="20"/>
          <w:lang w:val="en-US"/>
        </w:rPr>
        <w:t>MacTex</w:t>
      </w:r>
      <w:proofErr w:type="spellEnd"/>
      <w:r w:rsidRPr="00557AA5">
        <w:rPr>
          <w:sz w:val="20"/>
          <w:szCs w:val="20"/>
          <w:lang w:val="en-US"/>
        </w:rPr>
        <w:t xml:space="preserve"> distribution)</w:t>
      </w:r>
    </w:p>
    <w:p w14:paraId="2EDE929B" w14:textId="03403484" w:rsidR="00557AA5" w:rsidRPr="00557AA5" w:rsidRDefault="00557AA5" w:rsidP="00CD6021">
      <w:pPr>
        <w:pStyle w:val="Body"/>
        <w:numPr>
          <w:ilvl w:val="0"/>
          <w:numId w:val="2"/>
        </w:numPr>
        <w:rPr>
          <w:sz w:val="20"/>
          <w:szCs w:val="20"/>
          <w:lang w:val="en-US"/>
        </w:rPr>
      </w:pPr>
      <w:r w:rsidRPr="00557AA5">
        <w:rPr>
          <w:sz w:val="20"/>
          <w:szCs w:val="20"/>
          <w:lang w:val="en-US"/>
        </w:rPr>
        <w:t>Zotero for citation of sources and automated creation of the bibliography, including plugins (</w:t>
      </w:r>
      <w:proofErr w:type="spellStart"/>
      <w:r w:rsidRPr="00557AA5">
        <w:rPr>
          <w:sz w:val="20"/>
          <w:szCs w:val="20"/>
          <w:lang w:val="en-US"/>
        </w:rPr>
        <w:t>ZotFile</w:t>
      </w:r>
      <w:proofErr w:type="spellEnd"/>
      <w:r w:rsidRPr="00557AA5">
        <w:rPr>
          <w:sz w:val="20"/>
          <w:szCs w:val="20"/>
          <w:lang w:val="en-US"/>
        </w:rPr>
        <w:t xml:space="preserve">, Better </w:t>
      </w:r>
      <w:proofErr w:type="spellStart"/>
      <w:r w:rsidRPr="00557AA5">
        <w:rPr>
          <w:sz w:val="20"/>
          <w:szCs w:val="20"/>
          <w:lang w:val="en-US"/>
        </w:rPr>
        <w:t>BibTex</w:t>
      </w:r>
      <w:proofErr w:type="spellEnd"/>
      <w:r w:rsidRPr="00557AA5">
        <w:rPr>
          <w:sz w:val="20"/>
          <w:szCs w:val="20"/>
          <w:lang w:val="en-US"/>
        </w:rPr>
        <w:t>, etc.)</w:t>
      </w:r>
    </w:p>
    <w:p w14:paraId="0B0FEBD2" w14:textId="4FABE39D" w:rsidR="00215669" w:rsidRPr="00CD6021" w:rsidRDefault="00557AA5" w:rsidP="00CD6021">
      <w:pPr>
        <w:pStyle w:val="Body"/>
        <w:numPr>
          <w:ilvl w:val="0"/>
          <w:numId w:val="2"/>
        </w:numPr>
        <w:rPr>
          <w:sz w:val="20"/>
          <w:szCs w:val="20"/>
          <w:lang w:val="en-US"/>
        </w:rPr>
      </w:pPr>
      <w:r w:rsidRPr="00CD6021">
        <w:rPr>
          <w:sz w:val="20"/>
          <w:szCs w:val="20"/>
          <w:lang w:val="en-US"/>
        </w:rPr>
        <w:t>Affinity Publisher for image montage</w:t>
      </w:r>
    </w:p>
    <w:p w14:paraId="01F9DEC7" w14:textId="77777777" w:rsidR="008F7427" w:rsidRDefault="008F7427" w:rsidP="008F7427">
      <w:pPr>
        <w:pStyle w:val="Body"/>
        <w:rPr>
          <w:sz w:val="20"/>
          <w:szCs w:val="20"/>
          <w:lang w:val="en-US"/>
        </w:rPr>
      </w:pPr>
      <w:bookmarkStart w:id="20" w:name="OLE_LINK18"/>
      <w:bookmarkStart w:id="21" w:name="OLE_LINK19"/>
      <w:bookmarkEnd w:id="0"/>
      <w:bookmarkEnd w:id="1"/>
      <w:bookmarkEnd w:id="2"/>
    </w:p>
    <w:p w14:paraId="6F21DDC3" w14:textId="77777777" w:rsidR="00C031F6" w:rsidRDefault="00C031F6" w:rsidP="008F7427">
      <w:pPr>
        <w:pStyle w:val="Body"/>
        <w:rPr>
          <w:sz w:val="20"/>
          <w:szCs w:val="20"/>
          <w:lang w:val="en-US"/>
        </w:rPr>
      </w:pPr>
    </w:p>
    <w:p w14:paraId="5E8FE04C" w14:textId="77777777" w:rsidR="00C031F6" w:rsidRDefault="00C031F6" w:rsidP="008F7427">
      <w:pPr>
        <w:pStyle w:val="Body"/>
        <w:rPr>
          <w:sz w:val="20"/>
          <w:szCs w:val="20"/>
          <w:lang w:val="en-US"/>
        </w:rPr>
      </w:pPr>
    </w:p>
    <w:p w14:paraId="28280A2D" w14:textId="303876C8" w:rsidR="00C031F6" w:rsidRDefault="00C76FBA" w:rsidP="008F7427">
      <w:pPr>
        <w:pStyle w:val="Body"/>
        <w:rPr>
          <w:sz w:val="20"/>
          <w:szCs w:val="20"/>
          <w:lang w:val="en-US"/>
        </w:rPr>
      </w:pPr>
      <w:r>
        <w:rPr>
          <w:sz w:val="20"/>
          <w:szCs w:val="20"/>
          <w:lang w:val="en-US"/>
        </w:rPr>
        <w:t xml:space="preserve">Würzburg, </w:t>
      </w:r>
    </w:p>
    <w:p w14:paraId="63977782" w14:textId="2EB959D2" w:rsidR="00C031F6" w:rsidRPr="006E0AF1" w:rsidRDefault="00C031F6" w:rsidP="008F7427">
      <w:pPr>
        <w:pStyle w:val="Body"/>
        <w:rPr>
          <w:sz w:val="20"/>
          <w:szCs w:val="20"/>
          <w:lang w:val="en-US"/>
        </w:rPr>
      </w:pPr>
      <w:r>
        <w:rPr>
          <w:sz w:val="20"/>
          <w:szCs w:val="20"/>
          <w:lang w:val="en-US"/>
        </w:rPr>
        <w:t>_____________________</w:t>
      </w:r>
      <w:r w:rsidR="002E1210">
        <w:rPr>
          <w:sz w:val="20"/>
          <w:szCs w:val="20"/>
          <w:lang w:val="en-US"/>
        </w:rPr>
        <w:t>____</w:t>
      </w:r>
      <w:r>
        <w:rPr>
          <w:sz w:val="20"/>
          <w:szCs w:val="20"/>
          <w:lang w:val="en-US"/>
        </w:rPr>
        <w:tab/>
      </w:r>
      <w:r>
        <w:rPr>
          <w:sz w:val="20"/>
          <w:szCs w:val="20"/>
          <w:lang w:val="en-US"/>
        </w:rPr>
        <w:tab/>
      </w:r>
      <w:r>
        <w:rPr>
          <w:sz w:val="20"/>
          <w:szCs w:val="20"/>
          <w:lang w:val="en-US"/>
        </w:rPr>
        <w:tab/>
        <w:t>________________________________</w:t>
      </w:r>
    </w:p>
    <w:p w14:paraId="639E58DB" w14:textId="17B79346" w:rsidR="005C0E83" w:rsidRDefault="008F7427" w:rsidP="008F7427">
      <w:pPr>
        <w:pStyle w:val="Body"/>
        <w:rPr>
          <w:sz w:val="20"/>
          <w:szCs w:val="20"/>
          <w:lang w:val="en-US"/>
        </w:rPr>
      </w:pPr>
      <w:r w:rsidRPr="002E1210">
        <w:rPr>
          <w:sz w:val="20"/>
          <w:szCs w:val="20"/>
          <w:lang w:val="en-US"/>
        </w:rPr>
        <w:t xml:space="preserve">Place, Date                      </w:t>
      </w:r>
      <w:r w:rsidR="00C031F6" w:rsidRPr="002E1210">
        <w:rPr>
          <w:sz w:val="20"/>
          <w:szCs w:val="20"/>
          <w:lang w:val="en-US"/>
        </w:rPr>
        <w:tab/>
      </w:r>
      <w:r w:rsidR="002E1210">
        <w:rPr>
          <w:sz w:val="20"/>
          <w:szCs w:val="20"/>
          <w:lang w:val="en-US"/>
        </w:rPr>
        <w:tab/>
      </w:r>
      <w:r w:rsidR="00C031F6" w:rsidRPr="002E1210">
        <w:rPr>
          <w:sz w:val="20"/>
          <w:szCs w:val="20"/>
          <w:lang w:val="en-US"/>
        </w:rPr>
        <w:tab/>
      </w:r>
      <w:r w:rsidRPr="002E1210">
        <w:rPr>
          <w:sz w:val="20"/>
          <w:szCs w:val="20"/>
          <w:lang w:val="en-US"/>
        </w:rPr>
        <w:t>Signature of Author</w:t>
      </w:r>
    </w:p>
    <w:bookmarkEnd w:id="20"/>
    <w:bookmarkEnd w:id="21"/>
    <w:p w14:paraId="5CD08CF7" w14:textId="77777777" w:rsidR="001E01B1" w:rsidRPr="002E1210" w:rsidRDefault="001E01B1" w:rsidP="008F7427">
      <w:pPr>
        <w:pStyle w:val="Body"/>
        <w:rPr>
          <w:sz w:val="20"/>
          <w:szCs w:val="20"/>
          <w:lang w:val="en-US"/>
        </w:rPr>
      </w:pPr>
    </w:p>
    <w:sectPr w:rsidR="001E01B1" w:rsidRPr="002E121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7812" w14:textId="77777777" w:rsidR="0053684C" w:rsidRDefault="0053684C">
      <w:r>
        <w:separator/>
      </w:r>
    </w:p>
  </w:endnote>
  <w:endnote w:type="continuationSeparator" w:id="0">
    <w:p w14:paraId="289BD073" w14:textId="77777777" w:rsidR="0053684C" w:rsidRDefault="00536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5870" w14:textId="77777777" w:rsidR="008A7CA4" w:rsidRDefault="008A7C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5D2D" w14:textId="77777777" w:rsidR="0053684C" w:rsidRDefault="0053684C">
      <w:r>
        <w:separator/>
      </w:r>
    </w:p>
  </w:footnote>
  <w:footnote w:type="continuationSeparator" w:id="0">
    <w:p w14:paraId="5972CF4C" w14:textId="77777777" w:rsidR="0053684C" w:rsidRDefault="005368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8300E" w14:textId="77777777" w:rsidR="008A7CA4" w:rsidRDefault="008A7C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F4D"/>
    <w:multiLevelType w:val="hybridMultilevel"/>
    <w:tmpl w:val="B52E5038"/>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9B05264"/>
    <w:multiLevelType w:val="hybridMultilevel"/>
    <w:tmpl w:val="72AA4710"/>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109E9"/>
    <w:multiLevelType w:val="hybridMultilevel"/>
    <w:tmpl w:val="D8FCF938"/>
    <w:styleLink w:val="Numbered"/>
    <w:lvl w:ilvl="0" w:tplc="8C3A184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08718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A8078D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1E936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0891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A0333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98018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D1C6AE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6C47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F207E1"/>
    <w:multiLevelType w:val="hybridMultilevel"/>
    <w:tmpl w:val="CC7ADABA"/>
    <w:styleLink w:val="Bullet"/>
    <w:lvl w:ilvl="0" w:tplc="D4B25202">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9A3EDCC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E527D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32AC7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D2B8A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4C4A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F64EEF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6A6AB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D88297C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1C60B1E"/>
    <w:multiLevelType w:val="hybridMultilevel"/>
    <w:tmpl w:val="6E02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21C86"/>
    <w:multiLevelType w:val="hybridMultilevel"/>
    <w:tmpl w:val="E53CEE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571985"/>
    <w:multiLevelType w:val="hybridMultilevel"/>
    <w:tmpl w:val="6F2C72DC"/>
    <w:lvl w:ilvl="0" w:tplc="7C2C0134">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3004A"/>
    <w:multiLevelType w:val="hybridMultilevel"/>
    <w:tmpl w:val="96907B40"/>
    <w:lvl w:ilvl="0" w:tplc="0809000F">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
      <w:lvlJc w:val="left"/>
      <w:pPr>
        <w:ind w:left="76"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FFFFFFF">
      <w:start w:val="1"/>
      <w:numFmt w:val="bullet"/>
      <w:lvlText w:val="•"/>
      <w:lvlJc w:val="left"/>
      <w:pPr>
        <w:ind w:left="256"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FFFFFFF">
      <w:start w:val="1"/>
      <w:numFmt w:val="bullet"/>
      <w:lvlText w:val="•"/>
      <w:lvlJc w:val="left"/>
      <w:pPr>
        <w:ind w:left="436"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FFFFFFF">
      <w:start w:val="1"/>
      <w:numFmt w:val="bullet"/>
      <w:lvlText w:val="•"/>
      <w:lvlJc w:val="left"/>
      <w:pPr>
        <w:ind w:left="616"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FFFFFFF">
      <w:start w:val="1"/>
      <w:numFmt w:val="bullet"/>
      <w:lvlText w:val="•"/>
      <w:lvlJc w:val="left"/>
      <w:pPr>
        <w:ind w:left="796"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FFFFFFF">
      <w:start w:val="1"/>
      <w:numFmt w:val="bullet"/>
      <w:lvlText w:val="•"/>
      <w:lvlJc w:val="left"/>
      <w:pPr>
        <w:ind w:left="976"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FFFFFFF">
      <w:start w:val="1"/>
      <w:numFmt w:val="bullet"/>
      <w:lvlText w:val="•"/>
      <w:lvlJc w:val="left"/>
      <w:pPr>
        <w:ind w:left="1156"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FFFFFFFF">
      <w:start w:val="1"/>
      <w:numFmt w:val="bullet"/>
      <w:lvlText w:val="•"/>
      <w:lvlJc w:val="left"/>
      <w:pPr>
        <w:ind w:left="1336"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402B6C9C"/>
    <w:multiLevelType w:val="hybridMultilevel"/>
    <w:tmpl w:val="D8FCF938"/>
    <w:numStyleLink w:val="Numbered"/>
  </w:abstractNum>
  <w:abstractNum w:abstractNumId="9" w15:restartNumberingAfterBreak="0">
    <w:nsid w:val="43542361"/>
    <w:multiLevelType w:val="hybridMultilevel"/>
    <w:tmpl w:val="03C850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F34F53"/>
    <w:multiLevelType w:val="hybridMultilevel"/>
    <w:tmpl w:val="B3B8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962A91"/>
    <w:multiLevelType w:val="hybridMultilevel"/>
    <w:tmpl w:val="87509B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FC03DB4"/>
    <w:multiLevelType w:val="hybridMultilevel"/>
    <w:tmpl w:val="A9DA7A6C"/>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210D19"/>
    <w:multiLevelType w:val="hybridMultilevel"/>
    <w:tmpl w:val="5D96A986"/>
    <w:lvl w:ilvl="0" w:tplc="69F41F18">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A22766"/>
    <w:multiLevelType w:val="hybridMultilevel"/>
    <w:tmpl w:val="5810B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07572"/>
    <w:multiLevelType w:val="hybridMultilevel"/>
    <w:tmpl w:val="CC7ADABA"/>
    <w:numStyleLink w:val="Bullet"/>
  </w:abstractNum>
  <w:abstractNum w:abstractNumId="16" w15:restartNumberingAfterBreak="0">
    <w:nsid w:val="75C2719B"/>
    <w:multiLevelType w:val="hybridMultilevel"/>
    <w:tmpl w:val="16A0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3144892">
    <w:abstractNumId w:val="3"/>
  </w:num>
  <w:num w:numId="2" w16cid:durableId="1573470879">
    <w:abstractNumId w:val="15"/>
  </w:num>
  <w:num w:numId="3" w16cid:durableId="1516915447">
    <w:abstractNumId w:val="2"/>
  </w:num>
  <w:num w:numId="4" w16cid:durableId="786000092">
    <w:abstractNumId w:val="8"/>
  </w:num>
  <w:num w:numId="5" w16cid:durableId="1257785366">
    <w:abstractNumId w:val="8"/>
    <w:lvlOverride w:ilvl="0">
      <w:startOverride w:val="1"/>
    </w:lvlOverride>
  </w:num>
  <w:num w:numId="6" w16cid:durableId="1728803100">
    <w:abstractNumId w:val="9"/>
  </w:num>
  <w:num w:numId="7" w16cid:durableId="694624174">
    <w:abstractNumId w:val="10"/>
  </w:num>
  <w:num w:numId="8" w16cid:durableId="1607494038">
    <w:abstractNumId w:val="14"/>
  </w:num>
  <w:num w:numId="9" w16cid:durableId="456608247">
    <w:abstractNumId w:val="1"/>
  </w:num>
  <w:num w:numId="10" w16cid:durableId="559901419">
    <w:abstractNumId w:val="6"/>
  </w:num>
  <w:num w:numId="11" w16cid:durableId="1591431316">
    <w:abstractNumId w:val="5"/>
  </w:num>
  <w:num w:numId="12" w16cid:durableId="1762991966">
    <w:abstractNumId w:val="11"/>
  </w:num>
  <w:num w:numId="13" w16cid:durableId="1011446121">
    <w:abstractNumId w:val="4"/>
  </w:num>
  <w:num w:numId="14" w16cid:durableId="1674449493">
    <w:abstractNumId w:val="16"/>
  </w:num>
  <w:num w:numId="15" w16cid:durableId="1070690206">
    <w:abstractNumId w:val="13"/>
  </w:num>
  <w:num w:numId="16" w16cid:durableId="1580283485">
    <w:abstractNumId w:val="12"/>
  </w:num>
  <w:num w:numId="17" w16cid:durableId="1392728705">
    <w:abstractNumId w:val="7"/>
  </w:num>
  <w:num w:numId="18" w16cid:durableId="1369144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4"/>
    <w:rsid w:val="00030A8A"/>
    <w:rsid w:val="00043102"/>
    <w:rsid w:val="00062DEE"/>
    <w:rsid w:val="0007145A"/>
    <w:rsid w:val="00081D3A"/>
    <w:rsid w:val="000845BC"/>
    <w:rsid w:val="000900EE"/>
    <w:rsid w:val="000A4065"/>
    <w:rsid w:val="000C3531"/>
    <w:rsid w:val="000C3A4F"/>
    <w:rsid w:val="000C5AB7"/>
    <w:rsid w:val="00104728"/>
    <w:rsid w:val="0010541D"/>
    <w:rsid w:val="00130F11"/>
    <w:rsid w:val="00164273"/>
    <w:rsid w:val="00184D4E"/>
    <w:rsid w:val="001C29F7"/>
    <w:rsid w:val="001E01B1"/>
    <w:rsid w:val="001E5E39"/>
    <w:rsid w:val="001F19DE"/>
    <w:rsid w:val="00211214"/>
    <w:rsid w:val="00215669"/>
    <w:rsid w:val="00227F3D"/>
    <w:rsid w:val="00244C31"/>
    <w:rsid w:val="00285CB1"/>
    <w:rsid w:val="00296403"/>
    <w:rsid w:val="002A075A"/>
    <w:rsid w:val="002A1862"/>
    <w:rsid w:val="002A7A57"/>
    <w:rsid w:val="002B5141"/>
    <w:rsid w:val="002B5C47"/>
    <w:rsid w:val="002D70F3"/>
    <w:rsid w:val="002E1210"/>
    <w:rsid w:val="00314E29"/>
    <w:rsid w:val="0032254F"/>
    <w:rsid w:val="00322BDA"/>
    <w:rsid w:val="003449E6"/>
    <w:rsid w:val="00352605"/>
    <w:rsid w:val="003C171D"/>
    <w:rsid w:val="003C4076"/>
    <w:rsid w:val="00434FE5"/>
    <w:rsid w:val="00456EC4"/>
    <w:rsid w:val="00481F39"/>
    <w:rsid w:val="004B2BCF"/>
    <w:rsid w:val="004B2EF1"/>
    <w:rsid w:val="004B4D2B"/>
    <w:rsid w:val="004B56EA"/>
    <w:rsid w:val="005143CB"/>
    <w:rsid w:val="00523AA4"/>
    <w:rsid w:val="0052503B"/>
    <w:rsid w:val="0053684C"/>
    <w:rsid w:val="00544B47"/>
    <w:rsid w:val="00557AA5"/>
    <w:rsid w:val="005A46DB"/>
    <w:rsid w:val="005B6754"/>
    <w:rsid w:val="005C0E83"/>
    <w:rsid w:val="005C1AAC"/>
    <w:rsid w:val="005C441A"/>
    <w:rsid w:val="005C4FCD"/>
    <w:rsid w:val="005C53F5"/>
    <w:rsid w:val="005C77BD"/>
    <w:rsid w:val="005F0E60"/>
    <w:rsid w:val="00641980"/>
    <w:rsid w:val="00657FA7"/>
    <w:rsid w:val="00676DCB"/>
    <w:rsid w:val="00677A20"/>
    <w:rsid w:val="006B6396"/>
    <w:rsid w:val="006E0AF1"/>
    <w:rsid w:val="0072115C"/>
    <w:rsid w:val="00724323"/>
    <w:rsid w:val="00725F2A"/>
    <w:rsid w:val="007362B5"/>
    <w:rsid w:val="00740E97"/>
    <w:rsid w:val="00761E60"/>
    <w:rsid w:val="00777541"/>
    <w:rsid w:val="00787A49"/>
    <w:rsid w:val="007C644E"/>
    <w:rsid w:val="0085416A"/>
    <w:rsid w:val="00857EC5"/>
    <w:rsid w:val="00870216"/>
    <w:rsid w:val="008A7CA4"/>
    <w:rsid w:val="008E1766"/>
    <w:rsid w:val="008F09F1"/>
    <w:rsid w:val="008F3555"/>
    <w:rsid w:val="008F7427"/>
    <w:rsid w:val="00947D22"/>
    <w:rsid w:val="0095632F"/>
    <w:rsid w:val="009624E7"/>
    <w:rsid w:val="00996255"/>
    <w:rsid w:val="009A412B"/>
    <w:rsid w:val="009E07A0"/>
    <w:rsid w:val="00A35350"/>
    <w:rsid w:val="00AC507D"/>
    <w:rsid w:val="00B0528F"/>
    <w:rsid w:val="00B1504C"/>
    <w:rsid w:val="00B52CEF"/>
    <w:rsid w:val="00B60CBD"/>
    <w:rsid w:val="00B96FAB"/>
    <w:rsid w:val="00BD0734"/>
    <w:rsid w:val="00C031F6"/>
    <w:rsid w:val="00C70F0B"/>
    <w:rsid w:val="00C76FBA"/>
    <w:rsid w:val="00CD6021"/>
    <w:rsid w:val="00D41F52"/>
    <w:rsid w:val="00D853A2"/>
    <w:rsid w:val="00D87871"/>
    <w:rsid w:val="00DA4795"/>
    <w:rsid w:val="00DB20F1"/>
    <w:rsid w:val="00DB2FE5"/>
    <w:rsid w:val="00DC5DAE"/>
    <w:rsid w:val="00E02A8B"/>
    <w:rsid w:val="00E21F50"/>
    <w:rsid w:val="00E4390C"/>
    <w:rsid w:val="00E54CCA"/>
    <w:rsid w:val="00E740F3"/>
    <w:rsid w:val="00E87961"/>
    <w:rsid w:val="00EE655B"/>
    <w:rsid w:val="00F06A63"/>
    <w:rsid w:val="00F148F7"/>
    <w:rsid w:val="00F729EB"/>
    <w:rsid w:val="00F93303"/>
    <w:rsid w:val="00FD3DCE"/>
    <w:rsid w:val="00FE49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BFC"/>
  <w15:docId w15:val="{9D598388-7AE3-45D2-A856-1B4EA59B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i/>
      <w:iCs/>
      <w:sz w:val="18"/>
      <w:szCs w:val="18"/>
      <w:u w:val="single"/>
    </w:rPr>
  </w:style>
  <w:style w:type="numbering" w:customStyle="1" w:styleId="Bullet">
    <w:name w:val="Bullet"/>
    <w:pPr>
      <w:numPr>
        <w:numId w:val="1"/>
      </w:numPr>
    </w:pPr>
  </w:style>
  <w:style w:type="numbering" w:customStyle="1" w:styleId="Numbered">
    <w:name w:val="Numbered"/>
    <w:pPr>
      <w:numPr>
        <w:numId w:val="3"/>
      </w:numPr>
    </w:pPr>
  </w:style>
  <w:style w:type="paragraph" w:styleId="BalloonText">
    <w:name w:val="Balloon Text"/>
    <w:basedOn w:val="Normal"/>
    <w:link w:val="BalloonTextChar"/>
    <w:uiPriority w:val="99"/>
    <w:semiHidden/>
    <w:unhideWhenUsed/>
    <w:rsid w:val="008E1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66"/>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E1766"/>
    <w:rPr>
      <w:sz w:val="16"/>
      <w:szCs w:val="16"/>
    </w:rPr>
  </w:style>
  <w:style w:type="paragraph" w:styleId="CommentText">
    <w:name w:val="annotation text"/>
    <w:basedOn w:val="Normal"/>
    <w:link w:val="CommentTextChar"/>
    <w:uiPriority w:val="99"/>
    <w:semiHidden/>
    <w:unhideWhenUsed/>
    <w:rsid w:val="008E1766"/>
    <w:rPr>
      <w:sz w:val="20"/>
      <w:szCs w:val="20"/>
    </w:rPr>
  </w:style>
  <w:style w:type="character" w:customStyle="1" w:styleId="CommentTextChar">
    <w:name w:val="Comment Text Char"/>
    <w:basedOn w:val="DefaultParagraphFont"/>
    <w:link w:val="CommentText"/>
    <w:uiPriority w:val="99"/>
    <w:semiHidden/>
    <w:rsid w:val="008E1766"/>
    <w:rPr>
      <w:lang w:val="en-US" w:eastAsia="en-US"/>
    </w:rPr>
  </w:style>
  <w:style w:type="paragraph" w:styleId="CommentSubject">
    <w:name w:val="annotation subject"/>
    <w:basedOn w:val="CommentText"/>
    <w:next w:val="CommentText"/>
    <w:link w:val="CommentSubjectChar"/>
    <w:uiPriority w:val="99"/>
    <w:semiHidden/>
    <w:unhideWhenUsed/>
    <w:rsid w:val="008E1766"/>
    <w:rPr>
      <w:b/>
      <w:bCs/>
    </w:rPr>
  </w:style>
  <w:style w:type="character" w:customStyle="1" w:styleId="CommentSubjectChar">
    <w:name w:val="Comment Subject Char"/>
    <w:basedOn w:val="CommentTextChar"/>
    <w:link w:val="CommentSubject"/>
    <w:uiPriority w:val="99"/>
    <w:semiHidden/>
    <w:rsid w:val="008E1766"/>
    <w:rPr>
      <w:b/>
      <w:bCs/>
      <w:lang w:val="en-US" w:eastAsia="en-US"/>
    </w:rPr>
  </w:style>
  <w:style w:type="paragraph" w:styleId="Revision">
    <w:name w:val="Revision"/>
    <w:hidden/>
    <w:uiPriority w:val="99"/>
    <w:semiHidden/>
    <w:rsid w:val="00322BD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493324">
      <w:bodyDiv w:val="1"/>
      <w:marLeft w:val="0"/>
      <w:marRight w:val="0"/>
      <w:marTop w:val="0"/>
      <w:marBottom w:val="0"/>
      <w:divBdr>
        <w:top w:val="none" w:sz="0" w:space="0" w:color="auto"/>
        <w:left w:val="none" w:sz="0" w:space="0" w:color="auto"/>
        <w:bottom w:val="none" w:sz="0" w:space="0" w:color="auto"/>
        <w:right w:val="none" w:sz="0" w:space="0" w:color="auto"/>
      </w:divBdr>
    </w:div>
    <w:div w:id="2050183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65</TotalTime>
  <Pages>3</Pages>
  <Words>1194</Words>
  <Characters>6808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KLHWUE</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Ebert</dc:creator>
  <cp:lastModifiedBy>Martin Kuric</cp:lastModifiedBy>
  <cp:revision>12</cp:revision>
  <cp:lastPrinted>2024-06-05T11:29:00Z</cp:lastPrinted>
  <dcterms:created xsi:type="dcterms:W3CDTF">2024-06-05T11:29:00Z</dcterms:created>
  <dcterms:modified xsi:type="dcterms:W3CDTF">2024-07-05T09:30:00Z</dcterms:modified>
</cp:coreProperties>
</file>