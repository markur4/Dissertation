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</w:t>
      </w:r>
      <w:proofErr w:type="gramStart"/>
      <w:r w:rsidR="001E4E3B">
        <w:rPr>
          <w:b/>
          <w:sz w:val="22"/>
          <w:szCs w:val="22"/>
          <w:lang w:val="en-GB"/>
        </w:rPr>
        <w:t>dissertation</w:t>
      </w:r>
      <w:proofErr w:type="gramEnd"/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4A39D4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5D5FB167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(submitted, under revision)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11FC79F9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0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1" w:name="_Hlk151040248"/>
            <w:bookmarkStart w:id="2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1"/>
            <w:bookmarkEnd w:id="2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3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3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W</w:t>
            </w:r>
            <w:ins w:id="4" w:author="Wyonna Rindt" w:date="2024-03-30T23:27:00Z">
              <w:r w:rsidR="00CA0ECA">
                <w:rPr>
                  <w:szCs w:val="20"/>
                  <w:lang w:val="en-US"/>
                </w:rPr>
                <w:t xml:space="preserve">yonna Darleen </w:t>
              </w:r>
            </w:ins>
            <w:r w:rsidR="00411DEC">
              <w:rPr>
                <w:szCs w:val="20"/>
                <w:lang w:val="en-US"/>
              </w:rPr>
              <w:t>R</w:t>
            </w:r>
            <w:ins w:id="5" w:author="Wyonna Rindt" w:date="2024-03-30T23:27:00Z">
              <w:r w:rsidR="00CA0ECA">
                <w:rPr>
                  <w:szCs w:val="20"/>
                  <w:lang w:val="en-US"/>
                </w:rPr>
                <w:t>indt</w:t>
              </w:r>
            </w:ins>
            <w:r w:rsidR="00411DEC">
              <w:rPr>
                <w:szCs w:val="20"/>
                <w:lang w:val="en-US"/>
              </w:rPr>
              <w:t xml:space="preserve"> (W</w:t>
            </w:r>
            <w:ins w:id="6" w:author="Wyonna Rindt" w:date="2024-03-30T23:27:00Z">
              <w:r w:rsidR="00CA0ECA">
                <w:rPr>
                  <w:szCs w:val="20"/>
                  <w:lang w:val="en-US"/>
                </w:rPr>
                <w:t>D</w:t>
              </w:r>
            </w:ins>
            <w:r w:rsidR="00411DEC">
              <w:rPr>
                <w:szCs w:val="20"/>
                <w:lang w:val="en-US"/>
              </w:rPr>
              <w:t>R)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 xml:space="preserve">, Melanie Krug, Marietta Herrmann,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Denitsa</w:t>
            </w:r>
            <w:proofErr w:type="spellEnd"/>
            <w:r w:rsidRPr="00D45EFA">
              <w:rPr>
                <w:szCs w:val="20"/>
                <w:lang w:val="en-US"/>
              </w:rPr>
              <w:t xml:space="preserve">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0"/>
          </w:p>
        </w:tc>
      </w:tr>
      <w:tr w:rsidR="00F6580D" w:rsidRPr="004A39D4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7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8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8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9" w:name="_Hlk151459443"/>
            <w:bookmarkEnd w:id="7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11A0494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71653AD6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</w:t>
            </w:r>
            <w:ins w:id="10" w:author="Wyonna Rindt" w:date="2024-03-30T23:27:00Z">
              <w:r w:rsidR="00CA0ECA">
                <w:rPr>
                  <w:szCs w:val="20"/>
                  <w:lang w:val="en-US"/>
                </w:rPr>
                <w:t>D</w:t>
              </w:r>
            </w:ins>
            <w:r>
              <w:rPr>
                <w:szCs w:val="20"/>
                <w:lang w:val="en-US"/>
              </w:rPr>
              <w:t>R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9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11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7283A867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5A49FBBB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</w:t>
            </w:r>
            <w:ins w:id="12" w:author="Wyonna Rindt" w:date="2024-03-30T23:27:00Z">
              <w:r w:rsidR="00CA0ECA">
                <w:rPr>
                  <w:szCs w:val="20"/>
                  <w:lang w:val="en-US"/>
                </w:rPr>
                <w:t>D</w:t>
              </w:r>
            </w:ins>
            <w:r>
              <w:rPr>
                <w:szCs w:val="20"/>
                <w:lang w:val="en-US"/>
              </w:rPr>
              <w:t>R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11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45E4DF01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4438FAAD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Marietta Herrmann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4A39D4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4A39D4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3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4A39D4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14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14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4A39D4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5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6" w:name="_Hlk151643074"/>
            <w:bookmarkEnd w:id="15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6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4A39D4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7" w:name="_Hlk160540185"/>
            <w:r>
              <w:rPr>
                <w:b/>
                <w:szCs w:val="20"/>
                <w:lang w:val="en-US"/>
              </w:rPr>
              <w:lastRenderedPageBreak/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7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8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8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4A39D4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9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13"/>
    <w:bookmarkEnd w:id="19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4A39D4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20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21" w:name="_Hlk151049267"/>
            <w:bookmarkStart w:id="22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347C8080" w:rsidR="00284F16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23" w:name="_Hlk162012751"/>
            <w:bookmarkStart w:id="24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23"/>
            <w:bookmarkEnd w:id="24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21"/>
            <w:bookmarkEnd w:id="22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5" w:name="OLE_LINK46"/>
            <w:bookmarkStart w:id="26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5"/>
            <w:bookmarkEnd w:id="26"/>
            <w:r w:rsidRPr="00E03EB0">
              <w:rPr>
                <w:szCs w:val="20"/>
                <w:lang w:val="en-US"/>
              </w:rPr>
              <w:t xml:space="preserve">(2023): </w:t>
            </w:r>
            <w:bookmarkStart w:id="27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7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 13:134</w:t>
            </w:r>
          </w:p>
        </w:tc>
      </w:tr>
      <w:tr w:rsidR="00284F16" w:rsidRPr="004A39D4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8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8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9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9"/>
      <w:tr w:rsidR="000405F2" w:rsidRPr="004A39D4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0337D97D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30" w:name="OLE_LINK51"/>
      <w:bookmarkStart w:id="31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30"/>
      <w:bookmarkEnd w:id="31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20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5B021E" w:rsidRPr="004A39D4" w14:paraId="5EC6F4EC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77777777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32" w:name="_Hlk160543085"/>
            <w:bookmarkStart w:id="33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(under peer-review)</w:t>
            </w:r>
          </w:p>
          <w:p w14:paraId="0E43EC25" w14:textId="46D8CADF" w:rsidR="005B021E" w:rsidRPr="001E4E3B" w:rsidRDefault="00680D31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Wyonna Rindt (WR)</w:t>
            </w:r>
            <w:r w:rsidRPr="00874CFA">
              <w:rPr>
                <w:rFonts w:cs="Arial"/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Susanne Beck</w:t>
            </w:r>
            <w:r>
              <w:rPr>
                <w:szCs w:val="20"/>
                <w:lang w:val="en-US"/>
              </w:rPr>
              <w:t xml:space="preserve">,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</w:t>
            </w:r>
            <w:ins w:id="34" w:author="Wyonna Rindt" w:date="2024-03-30T23:29:00Z">
              <w:r w:rsidR="00CA0ECA">
                <w:rPr>
                  <w:rFonts w:cs="Arial"/>
                  <w:szCs w:val="20"/>
                  <w:lang w:val="en-US"/>
                </w:rPr>
                <w:t xml:space="preserve"> (SY)</w:t>
              </w:r>
            </w:ins>
            <w:r w:rsidR="005B021E" w:rsidRPr="00874CFA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ins w:id="35" w:author="Wyonna Rindt" w:date="2024-03-30T23:30:00Z">
              <w:r w:rsidR="00CA0ECA">
                <w:rPr>
                  <w:rFonts w:cs="Arial"/>
                  <w:szCs w:val="20"/>
                  <w:lang w:val="en-US"/>
                </w:rPr>
                <w:t xml:space="preserve"> (FS)</w:t>
              </w:r>
            </w:ins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ins w:id="36" w:author="Wyonna Rindt" w:date="2024-03-30T23:30:00Z">
              <w:r w:rsidR="00CA0ECA">
                <w:rPr>
                  <w:rFonts w:cs="Arial"/>
                  <w:szCs w:val="20"/>
                  <w:lang w:val="en-US"/>
                </w:rPr>
                <w:t xml:space="preserve"> (LB)</w:t>
              </w:r>
            </w:ins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proofErr w:type="spellStart"/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Kuric</w:t>
            </w:r>
            <w:proofErr w:type="spellEnd"/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</w:t>
            </w:r>
            <w:ins w:id="37" w:author="Wyonna Rindt" w:date="2024-03-30T23:30:00Z">
              <w:r w:rsidR="00CA0ECA">
                <w:rPr>
                  <w:rFonts w:cs="Arial"/>
                  <w:szCs w:val="20"/>
                  <w:lang w:val="en-US"/>
                </w:rPr>
                <w:t xml:space="preserve"> (MAY)</w:t>
              </w:r>
            </w:ins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38" w:name="OLE_LINK13"/>
            <w:bookmarkStart w:id="39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38"/>
            <w:bookmarkEnd w:id="39"/>
            <w:ins w:id="40" w:author="Wyonna Rindt" w:date="2024-03-30T23:29:00Z">
              <w:r w:rsidR="00CA0ECA">
                <w:rPr>
                  <w:rFonts w:cs="Arial"/>
                  <w:szCs w:val="20"/>
                  <w:lang w:val="en-US"/>
                </w:rPr>
                <w:t xml:space="preserve">(FJ) </w:t>
              </w:r>
            </w:ins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4A39D4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B021E" w:rsidRPr="00CF03A0" w14:paraId="1D4FB8A4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5B021E" w:rsidRPr="00DC74B4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02B13E8C" w:rsidR="005B021E" w:rsidRPr="00DC74B4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13D5B598" w:rsidR="005B021E" w:rsidRPr="00DC74B4" w:rsidRDefault="00CA0ECA" w:rsidP="007E263A">
            <w:pPr>
              <w:jc w:val="center"/>
              <w:rPr>
                <w:szCs w:val="20"/>
                <w:lang w:val="en-US"/>
              </w:rPr>
            </w:pPr>
            <w:ins w:id="41" w:author="Wyonna Rindt" w:date="2024-03-30T23:29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46EC0D35" w:rsidR="005B021E" w:rsidRPr="00DC74B4" w:rsidRDefault="00CA0ECA" w:rsidP="007E263A">
            <w:pPr>
              <w:jc w:val="center"/>
              <w:rPr>
                <w:szCs w:val="20"/>
                <w:lang w:val="en-US"/>
              </w:rPr>
            </w:pPr>
            <w:ins w:id="42" w:author="Wyonna Rindt" w:date="2024-03-30T23:29:00Z">
              <w:r>
                <w:rPr>
                  <w:szCs w:val="20"/>
                  <w:lang w:val="en-US"/>
                </w:rPr>
                <w:t>SY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3EE5FBB7" w:rsidR="005B021E" w:rsidRPr="00DC74B4" w:rsidRDefault="00CA0ECA" w:rsidP="007E263A">
            <w:pPr>
              <w:jc w:val="center"/>
              <w:rPr>
                <w:szCs w:val="20"/>
                <w:lang w:val="en-US"/>
              </w:rPr>
            </w:pPr>
            <w:ins w:id="43" w:author="Wyonna Rindt" w:date="2024-03-30T23:29:00Z">
              <w:r>
                <w:rPr>
                  <w:szCs w:val="20"/>
                  <w:lang w:val="en-US"/>
                </w:rPr>
                <w:t>RE</w:t>
              </w:r>
            </w:ins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8C52C2" w14:textId="1BA153AA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1325F18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0A67295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782CBEEE" w:rsidR="005B021E" w:rsidRDefault="00CA0ECA" w:rsidP="007E263A">
            <w:pPr>
              <w:jc w:val="center"/>
              <w:rPr>
                <w:szCs w:val="20"/>
                <w:lang w:val="en-US"/>
              </w:rPr>
            </w:pPr>
            <w:ins w:id="44" w:author="Wyonna Rindt" w:date="2024-03-30T23:30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36E789DD" w:rsidR="005B021E" w:rsidRDefault="00CA0ECA" w:rsidP="007E263A">
            <w:pPr>
              <w:jc w:val="center"/>
              <w:rPr>
                <w:szCs w:val="20"/>
                <w:lang w:val="en-US"/>
              </w:rPr>
            </w:pPr>
            <w:ins w:id="45" w:author="Wyonna Rindt" w:date="2024-03-30T23:30:00Z">
              <w:r>
                <w:rPr>
                  <w:szCs w:val="20"/>
                  <w:lang w:val="en-US"/>
                </w:rPr>
                <w:t>MAY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55EB04" w14:textId="43308178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04F83F7F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4E9E4383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68BA464D" w:rsidR="005B021E" w:rsidRDefault="00CA0ECA" w:rsidP="007E263A">
            <w:pPr>
              <w:jc w:val="center"/>
              <w:rPr>
                <w:szCs w:val="20"/>
                <w:lang w:val="en-US"/>
              </w:rPr>
            </w:pPr>
            <w:ins w:id="46" w:author="Wyonna Rindt" w:date="2024-03-30T23:30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3EC0F9BD" w:rsidR="005B021E" w:rsidRDefault="00CA0ECA" w:rsidP="007E263A">
            <w:pPr>
              <w:jc w:val="center"/>
              <w:rPr>
                <w:szCs w:val="20"/>
                <w:lang w:val="en-US"/>
              </w:rPr>
            </w:pPr>
            <w:ins w:id="47" w:author="Wyonna Rindt" w:date="2024-03-30T23:31:00Z">
              <w:r>
                <w:rPr>
                  <w:szCs w:val="20"/>
                  <w:lang w:val="en-US"/>
                </w:rPr>
                <w:t>FS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1518EF09" w:rsidR="005B021E" w:rsidRPr="00DC74B4" w:rsidRDefault="00CA0ECA" w:rsidP="007E263A">
            <w:pPr>
              <w:jc w:val="center"/>
              <w:rPr>
                <w:szCs w:val="20"/>
                <w:lang w:val="en-US"/>
              </w:rPr>
            </w:pPr>
            <w:ins w:id="48" w:author="Wyonna Rindt" w:date="2024-03-30T23:31:00Z">
              <w:r>
                <w:rPr>
                  <w:szCs w:val="20"/>
                  <w:lang w:val="en-US"/>
                </w:rPr>
                <w:t>LB</w:t>
              </w:r>
            </w:ins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2581FA" w14:textId="78427402" w:rsidR="005B021E" w:rsidRPr="00DC74B4" w:rsidRDefault="00CA0ECA" w:rsidP="007E263A">
            <w:pPr>
              <w:jc w:val="center"/>
              <w:rPr>
                <w:szCs w:val="20"/>
                <w:lang w:val="en-US"/>
              </w:rPr>
            </w:pPr>
            <w:ins w:id="49" w:author="Wyonna Rindt" w:date="2024-03-30T23:31:00Z">
              <w:r>
                <w:rPr>
                  <w:szCs w:val="20"/>
                  <w:lang w:val="en-US"/>
                </w:rPr>
                <w:t>RE/MK</w:t>
              </w:r>
            </w:ins>
          </w:p>
        </w:tc>
      </w:tr>
      <w:tr w:rsidR="00CA0ECA" w:rsidRPr="00CF03A0" w14:paraId="74BC40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CA0ECA" w:rsidRDefault="00CA0ECA" w:rsidP="00CA0EC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57CB8D49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51B7F4BA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50" w:author="Wyonna Rindt" w:date="2024-03-30T23:31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1934528C" w:rsidR="00CA0ECA" w:rsidRPr="00A95DEB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ins w:id="51" w:author="Wyonna Rindt" w:date="2024-03-30T23:31:00Z">
              <w:r>
                <w:rPr>
                  <w:szCs w:val="20"/>
                  <w:lang w:val="en-US"/>
                </w:rPr>
                <w:t>FS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074F8993" w:rsidR="00CA0ECA" w:rsidRPr="00DC74B4" w:rsidRDefault="00CA0ECA" w:rsidP="00CA0ECA">
            <w:pPr>
              <w:jc w:val="center"/>
              <w:rPr>
                <w:szCs w:val="20"/>
                <w:lang w:val="en-US"/>
              </w:rPr>
            </w:pPr>
            <w:ins w:id="52" w:author="Wyonna Rindt" w:date="2024-03-30T23:31:00Z">
              <w:r>
                <w:rPr>
                  <w:szCs w:val="20"/>
                  <w:lang w:val="en-US"/>
                </w:rPr>
                <w:t>LB</w:t>
              </w:r>
            </w:ins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435262" w14:textId="21A99765" w:rsidR="00CA0ECA" w:rsidRPr="00DC74B4" w:rsidRDefault="00CA0ECA" w:rsidP="00CA0ECA">
            <w:pPr>
              <w:jc w:val="center"/>
              <w:rPr>
                <w:szCs w:val="20"/>
                <w:lang w:val="en-US"/>
              </w:rPr>
            </w:pPr>
            <w:ins w:id="53" w:author="Wyonna Rindt" w:date="2024-03-30T23:31:00Z">
              <w:r>
                <w:rPr>
                  <w:szCs w:val="20"/>
                  <w:lang w:val="en-US"/>
                </w:rPr>
                <w:t>RE</w:t>
              </w:r>
              <w:r>
                <w:rPr>
                  <w:szCs w:val="20"/>
                  <w:lang w:val="en-US"/>
                </w:rPr>
                <w:t>/MK</w:t>
              </w:r>
            </w:ins>
          </w:p>
        </w:tc>
      </w:tr>
      <w:tr w:rsidR="00CA0ECA" w:rsidRPr="00CF03A0" w14:paraId="106E5627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CA0ECA" w:rsidRDefault="00CA0ECA" w:rsidP="00CA0EC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65EA57F8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5EEDF177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54" w:author="Wyonna Rindt" w:date="2024-03-30T23:31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695553F8" w:rsidR="00CA0ECA" w:rsidRPr="00A95DEB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ins w:id="55" w:author="Wyonna Rindt" w:date="2024-03-30T23:31:00Z">
              <w:r>
                <w:rPr>
                  <w:szCs w:val="20"/>
                  <w:lang w:val="en-US"/>
                </w:rPr>
                <w:t>FS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098346F6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56" w:author="Wyonna Rindt" w:date="2024-03-30T23:31:00Z">
              <w:r>
                <w:rPr>
                  <w:szCs w:val="20"/>
                  <w:lang w:val="en-US"/>
                </w:rPr>
                <w:t>LB</w:t>
              </w:r>
            </w:ins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A837B8" w14:textId="3BD6B613" w:rsidR="00CA0ECA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ins w:id="57" w:author="Wyonna Rindt" w:date="2024-03-30T23:31:00Z">
              <w:r>
                <w:rPr>
                  <w:szCs w:val="20"/>
                  <w:u w:val="single"/>
                  <w:lang w:val="en-US"/>
                </w:rPr>
                <w:t>RE/</w:t>
              </w:r>
            </w:ins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CA0ECA" w:rsidRPr="00CF03A0" w14:paraId="25D0931F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CA0ECA" w:rsidRDefault="00CA0ECA" w:rsidP="00CA0ECA">
            <w:pPr>
              <w:rPr>
                <w:szCs w:val="20"/>
                <w:lang w:val="en-US"/>
              </w:rPr>
            </w:pPr>
            <w:bookmarkStart w:id="58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5AB0755B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0B10A28A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59" w:author="Wyonna Rindt" w:date="2024-03-30T23:32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18383398" w:rsidR="00CA0ECA" w:rsidRPr="00A95DEB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ins w:id="60" w:author="Wyonna Rindt" w:date="2024-03-30T23:32:00Z">
              <w:r>
                <w:rPr>
                  <w:szCs w:val="20"/>
                  <w:lang w:val="en-US"/>
                </w:rPr>
                <w:t>SY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3F200F2F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61" w:author="Wyonna Rindt" w:date="2024-03-30T23:32:00Z">
              <w:r>
                <w:rPr>
                  <w:szCs w:val="20"/>
                  <w:lang w:val="en-US"/>
                </w:rPr>
                <w:t>RE</w:t>
              </w:r>
            </w:ins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0102AE" w14:textId="7F80058A" w:rsidR="00CA0ECA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bookmarkStart w:id="62" w:name="OLE_LINK83"/>
            <w:r>
              <w:rPr>
                <w:szCs w:val="20"/>
                <w:u w:val="single"/>
                <w:lang w:val="en-US"/>
              </w:rPr>
              <w:t>MK</w:t>
            </w:r>
            <w:bookmarkEnd w:id="62"/>
          </w:p>
        </w:tc>
      </w:tr>
      <w:bookmarkEnd w:id="58"/>
      <w:tr w:rsidR="00CA0ECA" w:rsidRPr="00CF03A0" w14:paraId="64CEE2F3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CA0ECA" w:rsidRDefault="00CA0ECA" w:rsidP="00CA0EC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28A76C47" w:rsidR="00CA0ECA" w:rsidRPr="00874CFA" w:rsidRDefault="00CA0ECA" w:rsidP="00CA0ECA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307CDCFA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63" w:author="Wyonna Rindt" w:date="2024-03-30T23:32:00Z">
              <w:r>
                <w:rPr>
                  <w:szCs w:val="20"/>
                  <w:lang w:val="en-US"/>
                </w:rPr>
                <w:t>FJ</w:t>
              </w:r>
            </w:ins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6464C652" w:rsidR="00CA0ECA" w:rsidRPr="00A95DEB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ins w:id="64" w:author="Wyonna Rindt" w:date="2024-03-30T23:32:00Z">
              <w:r>
                <w:rPr>
                  <w:szCs w:val="20"/>
                  <w:u w:val="single"/>
                  <w:lang w:val="en-US"/>
                </w:rPr>
                <w:t>RE</w:t>
              </w:r>
            </w:ins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4ABF0FA9" w:rsidR="00CA0ECA" w:rsidRDefault="00CA0ECA" w:rsidP="00CA0ECA">
            <w:pPr>
              <w:jc w:val="center"/>
              <w:rPr>
                <w:szCs w:val="20"/>
                <w:lang w:val="en-US"/>
              </w:rPr>
            </w:pPr>
            <w:ins w:id="65" w:author="Wyonna Rindt" w:date="2024-03-30T23:32:00Z">
              <w:r>
                <w:rPr>
                  <w:szCs w:val="20"/>
                  <w:lang w:val="en-US"/>
                </w:rPr>
                <w:t>MK</w:t>
              </w:r>
            </w:ins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A85E2" w14:textId="1D875B5D" w:rsidR="00CA0ECA" w:rsidRDefault="00CA0ECA" w:rsidP="00CA0ECA">
            <w:pPr>
              <w:jc w:val="center"/>
              <w:rPr>
                <w:szCs w:val="20"/>
                <w:u w:val="single"/>
                <w:lang w:val="en-US"/>
              </w:rPr>
            </w:pPr>
            <w:del w:id="66" w:author="Wyonna Rindt" w:date="2024-03-30T23:32:00Z">
              <w:r w:rsidDel="00CA0ECA">
                <w:rPr>
                  <w:szCs w:val="20"/>
                  <w:u w:val="single"/>
                  <w:lang w:val="en-US"/>
                </w:rPr>
                <w:delText>MK</w:delText>
              </w:r>
            </w:del>
          </w:p>
        </w:tc>
      </w:tr>
    </w:tbl>
    <w:p w14:paraId="3FF754CC" w14:textId="583B5E41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Martin </w:t>
      </w:r>
      <w:proofErr w:type="spellStart"/>
      <w:r>
        <w:rPr>
          <w:rFonts w:cs="Courier New"/>
          <w:szCs w:val="20"/>
          <w:lang w:val="en-US"/>
        </w:rPr>
        <w:t>Kuric</w:t>
      </w:r>
      <w:proofErr w:type="spellEnd"/>
      <w:r>
        <w:rPr>
          <w:rFonts w:cs="Courier New"/>
          <w:szCs w:val="20"/>
          <w:lang w:val="en-US"/>
        </w:rPr>
        <w:t xml:space="preserve">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32"/>
    <w:bookmarkEnd w:id="33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4A39D4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6C33E470" w:rsidR="005F77D6" w:rsidRPr="001E4E3B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67" w:name="OLE_LINK85"/>
            <w:bookmarkStart w:id="68" w:name="OLE_LINK86"/>
            <w:bookmarkStart w:id="69" w:name="OLE_LINK95"/>
            <w:bookmarkStart w:id="70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67"/>
            <w:bookmarkEnd w:id="68"/>
            <w:bookmarkEnd w:id="69"/>
            <w:bookmarkEnd w:id="70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Rindt,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Torsten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4A39D4">
              <w:rPr>
                <w:rFonts w:cs="Arial"/>
                <w:szCs w:val="20"/>
                <w:lang w:val="en-US"/>
              </w:rPr>
              <w:t xml:space="preserve"> (EL)</w:t>
            </w:r>
            <w:r>
              <w:rPr>
                <w:rFonts w:cs="Arial"/>
                <w:szCs w:val="20"/>
                <w:lang w:val="en-US"/>
              </w:rPr>
              <w:t xml:space="preserve"> (2023): </w:t>
            </w:r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 13(1):43</w:t>
            </w:r>
          </w:p>
        </w:tc>
      </w:tr>
      <w:tr w:rsidR="005F77D6" w:rsidRPr="004A39D4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47B96983" w:rsidR="005F77D6" w:rsidRPr="00DC74B4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5F147E5A" w:rsidR="005F77D6" w:rsidRPr="00DC74B4" w:rsidRDefault="00F007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all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266FD7F0" w:rsidR="005F77D6" w:rsidRPr="00F007D4" w:rsidRDefault="00F007D4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F007D4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53893F05" w:rsidR="005F77D6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2600EC0A" w:rsidR="005F77D6" w:rsidRPr="00DC74B4" w:rsidRDefault="00F007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all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5F69A79B" w:rsidR="005F77D6" w:rsidRPr="00F007D4" w:rsidRDefault="00F007D4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F007D4">
              <w:rPr>
                <w:szCs w:val="20"/>
                <w:u w:val="single"/>
                <w:lang w:val="en-US"/>
              </w:rPr>
              <w:t>MK</w:t>
            </w:r>
          </w:p>
        </w:tc>
      </w:tr>
    </w:tbl>
    <w:p w14:paraId="72466525" w14:textId="46F379CE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77777777" w:rsidR="00F6580D" w:rsidRPr="00EB461A" w:rsidRDefault="00F6580D" w:rsidP="00F6580D">
      <w:pPr>
        <w:rPr>
          <w:rFonts w:cs="Courier New"/>
          <w:szCs w:val="20"/>
          <w:lang w:val="en-US"/>
        </w:rPr>
      </w:pP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6A117C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407F" w14:textId="77777777" w:rsidR="00823A5A" w:rsidRDefault="00823A5A">
      <w:r>
        <w:separator/>
      </w:r>
    </w:p>
  </w:endnote>
  <w:endnote w:type="continuationSeparator" w:id="0">
    <w:p w14:paraId="386CFB14" w14:textId="77777777" w:rsidR="00823A5A" w:rsidRDefault="0082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3EE8" w14:textId="77777777" w:rsidR="00823A5A" w:rsidRDefault="00823A5A">
      <w:r>
        <w:separator/>
      </w:r>
    </w:p>
  </w:footnote>
  <w:footnote w:type="continuationSeparator" w:id="0">
    <w:p w14:paraId="0A584FDA" w14:textId="77777777" w:rsidR="00823A5A" w:rsidRDefault="00823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Kopfzeile"/>
    </w:pPr>
  </w:p>
  <w:p w14:paraId="05AA8474" w14:textId="77777777" w:rsidR="00632514" w:rsidRDefault="00632514">
    <w:pPr>
      <w:pStyle w:val="Kopfzeile"/>
    </w:pPr>
  </w:p>
  <w:p w14:paraId="79A7F8D4" w14:textId="77777777" w:rsidR="00632514" w:rsidRDefault="006325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Kopfzeile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yonna Rindt">
    <w15:presenceInfo w15:providerId="None" w15:userId="Wyonna Ri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8271C"/>
    <w:rsid w:val="00183BAC"/>
    <w:rsid w:val="001E4E3B"/>
    <w:rsid w:val="001F1D78"/>
    <w:rsid w:val="0023210A"/>
    <w:rsid w:val="0027799A"/>
    <w:rsid w:val="00282C27"/>
    <w:rsid w:val="00284F16"/>
    <w:rsid w:val="002A343C"/>
    <w:rsid w:val="002B16D1"/>
    <w:rsid w:val="002B523B"/>
    <w:rsid w:val="00332C1D"/>
    <w:rsid w:val="00336FBB"/>
    <w:rsid w:val="00342BD9"/>
    <w:rsid w:val="00344382"/>
    <w:rsid w:val="00364804"/>
    <w:rsid w:val="003C330C"/>
    <w:rsid w:val="003C5F3B"/>
    <w:rsid w:val="003D0FF6"/>
    <w:rsid w:val="00411DEC"/>
    <w:rsid w:val="00456A85"/>
    <w:rsid w:val="0048021E"/>
    <w:rsid w:val="004A27A2"/>
    <w:rsid w:val="004A39D4"/>
    <w:rsid w:val="004F2309"/>
    <w:rsid w:val="00537A2E"/>
    <w:rsid w:val="005700D0"/>
    <w:rsid w:val="00572318"/>
    <w:rsid w:val="00581A36"/>
    <w:rsid w:val="00585C7C"/>
    <w:rsid w:val="005B021E"/>
    <w:rsid w:val="005B4853"/>
    <w:rsid w:val="005E0AD5"/>
    <w:rsid w:val="005F77D6"/>
    <w:rsid w:val="006162AB"/>
    <w:rsid w:val="00621147"/>
    <w:rsid w:val="00632514"/>
    <w:rsid w:val="00633435"/>
    <w:rsid w:val="00651A35"/>
    <w:rsid w:val="00677F47"/>
    <w:rsid w:val="00680D31"/>
    <w:rsid w:val="006A117C"/>
    <w:rsid w:val="006B019C"/>
    <w:rsid w:val="006C0CA4"/>
    <w:rsid w:val="006C787D"/>
    <w:rsid w:val="00706D51"/>
    <w:rsid w:val="00712B02"/>
    <w:rsid w:val="00735815"/>
    <w:rsid w:val="00775EEE"/>
    <w:rsid w:val="007C4146"/>
    <w:rsid w:val="007E0228"/>
    <w:rsid w:val="00810C3D"/>
    <w:rsid w:val="008214E2"/>
    <w:rsid w:val="00823A5A"/>
    <w:rsid w:val="0085535B"/>
    <w:rsid w:val="0086041C"/>
    <w:rsid w:val="00873BDD"/>
    <w:rsid w:val="00906A9E"/>
    <w:rsid w:val="009261EC"/>
    <w:rsid w:val="00961AAE"/>
    <w:rsid w:val="009B2FC2"/>
    <w:rsid w:val="009C59CC"/>
    <w:rsid w:val="009D0F2B"/>
    <w:rsid w:val="009F3E66"/>
    <w:rsid w:val="00A3174B"/>
    <w:rsid w:val="00A44B1D"/>
    <w:rsid w:val="00A4514F"/>
    <w:rsid w:val="00A600ED"/>
    <w:rsid w:val="00A95DEB"/>
    <w:rsid w:val="00B40479"/>
    <w:rsid w:val="00B4177B"/>
    <w:rsid w:val="00B660E9"/>
    <w:rsid w:val="00BC7728"/>
    <w:rsid w:val="00BE1BF3"/>
    <w:rsid w:val="00BF057F"/>
    <w:rsid w:val="00C059FC"/>
    <w:rsid w:val="00C22881"/>
    <w:rsid w:val="00C231BB"/>
    <w:rsid w:val="00C746F8"/>
    <w:rsid w:val="00C87405"/>
    <w:rsid w:val="00CA0ECA"/>
    <w:rsid w:val="00CA2F14"/>
    <w:rsid w:val="00CB52ED"/>
    <w:rsid w:val="00CC2FBD"/>
    <w:rsid w:val="00CC4853"/>
    <w:rsid w:val="00D42A0D"/>
    <w:rsid w:val="00D64C11"/>
    <w:rsid w:val="00DA2B23"/>
    <w:rsid w:val="00E03681"/>
    <w:rsid w:val="00E22587"/>
    <w:rsid w:val="00E7414B"/>
    <w:rsid w:val="00E80367"/>
    <w:rsid w:val="00EB4F1D"/>
    <w:rsid w:val="00EF1415"/>
    <w:rsid w:val="00F007D4"/>
    <w:rsid w:val="00F264A9"/>
    <w:rsid w:val="00F548FF"/>
    <w:rsid w:val="00F608CD"/>
    <w:rsid w:val="00F6580D"/>
    <w:rsid w:val="00F72F4B"/>
    <w:rsid w:val="00FC6AA6"/>
    <w:rsid w:val="00FD698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F77D6"/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306DA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Standard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Standard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Textkrper">
    <w:name w:val="Body Text"/>
    <w:basedOn w:val="Standard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BF057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F057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Kommentarzeichen">
    <w:name w:val="annotation reference"/>
    <w:basedOn w:val="Absatz-Standardschriftart"/>
    <w:rsid w:val="00081D07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81D0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81D0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081D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Wyonna Rindt</cp:lastModifiedBy>
  <cp:revision>12</cp:revision>
  <cp:lastPrinted>2024-03-05T14:26:00Z</cp:lastPrinted>
  <dcterms:created xsi:type="dcterms:W3CDTF">2024-03-19T09:53:00Z</dcterms:created>
  <dcterms:modified xsi:type="dcterms:W3CDTF">2024-03-30T22:33:00Z</dcterms:modified>
</cp:coreProperties>
</file>